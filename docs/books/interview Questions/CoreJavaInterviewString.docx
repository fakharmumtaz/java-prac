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B6B" w:rsidRPr="00A34E33" w:rsidRDefault="00663B6B" w:rsidP="00663B6B">
      <w:pPr>
        <w:pStyle w:val="Heading1"/>
        <w:spacing w:before="0" w:beforeAutospacing="0" w:after="0" w:afterAutospacing="0"/>
        <w:rPr>
          <w:sz w:val="26"/>
        </w:rPr>
      </w:pPr>
      <w:r w:rsidRPr="00A34E33">
        <w:rPr>
          <w:sz w:val="26"/>
        </w:rPr>
        <w:t>Java String Interview Questions with Answers</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All of us must have gone though </w:t>
      </w:r>
      <w:hyperlink r:id="rId8" w:tgtFrame="_blank" w:history="1">
        <w:r w:rsidRPr="00A34E33">
          <w:rPr>
            <w:rStyle w:val="Hyperlink"/>
            <w:rFonts w:ascii="Segoe UI" w:hAnsi="Segoe UI" w:cs="Segoe UI"/>
            <w:color w:val="0366D6"/>
            <w:sz w:val="18"/>
            <w:u w:val="none"/>
          </w:rPr>
          <w:t>interview questions</w:t>
        </w:r>
      </w:hyperlink>
      <w:r w:rsidRPr="00A34E33">
        <w:rPr>
          <w:rFonts w:ascii="Segoe UI" w:hAnsi="Segoe UI" w:cs="Segoe UI"/>
          <w:color w:val="000000"/>
          <w:sz w:val="18"/>
        </w:rPr>
        <w:t> related to </w:t>
      </w:r>
      <w:hyperlink r:id="rId9" w:tgtFrame="_blank" w:history="1">
        <w:r w:rsidRPr="00A34E33">
          <w:rPr>
            <w:rStyle w:val="Hyperlink"/>
            <w:rFonts w:ascii="Segoe UI" w:hAnsi="Segoe UI" w:cs="Segoe UI"/>
            <w:color w:val="0366D6"/>
            <w:sz w:val="18"/>
            <w:u w:val="none"/>
          </w:rPr>
          <w:t>String</w:t>
        </w:r>
      </w:hyperlink>
      <w:r w:rsidRPr="00A34E33">
        <w:rPr>
          <w:rFonts w:ascii="Segoe UI" w:hAnsi="Segoe UI" w:cs="Segoe UI"/>
          <w:color w:val="000000"/>
          <w:sz w:val="18"/>
        </w:rPr>
        <w:t> class in java. These </w:t>
      </w:r>
      <w:r w:rsidRPr="00A34E33">
        <w:rPr>
          <w:rStyle w:val="Strong"/>
          <w:rFonts w:ascii="Segoe UI" w:hAnsi="Segoe UI" w:cs="Segoe UI"/>
          <w:color w:val="000000"/>
          <w:sz w:val="18"/>
        </w:rPr>
        <w:t>String interview questions</w:t>
      </w:r>
      <w:r w:rsidR="003B326A">
        <w:rPr>
          <w:rStyle w:val="Strong"/>
          <w:rFonts w:ascii="Segoe UI" w:hAnsi="Segoe UI" w:cs="Segoe UI"/>
          <w:color w:val="000000"/>
          <w:sz w:val="18"/>
        </w:rPr>
        <w:t xml:space="preserve"> </w:t>
      </w:r>
      <w:r w:rsidRPr="00A34E33">
        <w:rPr>
          <w:rFonts w:ascii="Segoe UI" w:hAnsi="Segoe UI" w:cs="Segoe UI"/>
          <w:color w:val="000000"/>
          <w:sz w:val="18"/>
        </w:rPr>
        <w:t>range from </w:t>
      </w:r>
      <w:hyperlink r:id="rId10" w:anchor="Java" w:tooltip="immutability in java" w:history="1">
        <w:r w:rsidRPr="00A34E33">
          <w:rPr>
            <w:rStyle w:val="Hyperlink"/>
            <w:rFonts w:ascii="Segoe UI" w:hAnsi="Segoe UI" w:cs="Segoe UI"/>
            <w:color w:val="0366D6"/>
            <w:sz w:val="18"/>
            <w:u w:val="none"/>
          </w:rPr>
          <w:t>immutability</w:t>
        </w:r>
      </w:hyperlink>
      <w:r w:rsidRPr="00A34E33">
        <w:rPr>
          <w:rFonts w:ascii="Segoe UI" w:hAnsi="Segoe UI" w:cs="Segoe UI"/>
          <w:color w:val="000000"/>
          <w:sz w:val="18"/>
        </w:rPr>
        <w:t> to memory leak issues. I will try to cover such questions in this post.</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Frequently asked String Interview Questions</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 Is String keyword in Java?</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2. Why are strings immutable?</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3. What is String constant pool?</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4. Keyword 'intern' usage</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5. Matching Regular expressions?</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6. String comparison with equals() and '=='?</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7. Memory leak issue in String class</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8. How does String work in Java?</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9. What are different ways to create String Object?</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10. How to check if String is Palindrome.</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11. How to remove or replace characters from String.</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12. How to make String upper case or lower case?</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13. How to compare two Strings in java program?</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14. Can we use String in the switch case?</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15. Write a program to print all permutations of String?</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16. Write a java program to reverse each word of a given string??</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17. How to Split String in java?</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18. Why is Char array preferred over String for storing password?</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19. Is String thread-safe in Java</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20. Why String is popular HashMap key in Java</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21. Difference between String, StringBuffer and StringBuilder?</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22. How to concatenate multiple strings.</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23. How many objects will be created with string initialization code?</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24. How do you count the number of occurrences of each character in a string?</w:t>
      </w:r>
    </w:p>
    <w:p w:rsidR="00663B6B" w:rsidRPr="00A34E33" w:rsidRDefault="00663B6B" w:rsidP="00663B6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16"/>
          <w:szCs w:val="22"/>
        </w:rPr>
      </w:pPr>
      <w:r w:rsidRPr="00A34E33">
        <w:rPr>
          <w:rFonts w:ascii="inherit" w:hAnsi="inherit"/>
          <w:color w:val="000000"/>
          <w:sz w:val="16"/>
          <w:szCs w:val="22"/>
        </w:rPr>
        <w:t>25. Write a java program to reverse a string?</w:t>
      </w:r>
    </w:p>
    <w:p w:rsidR="00663B6B" w:rsidRPr="00B55DF2" w:rsidRDefault="00663B6B" w:rsidP="00B55DF2">
      <w:pPr>
        <w:pStyle w:val="Heading1"/>
        <w:spacing w:before="0" w:beforeAutospacing="0" w:after="0" w:afterAutospacing="0"/>
        <w:rPr>
          <w:sz w:val="26"/>
        </w:rPr>
      </w:pPr>
      <w:r w:rsidRPr="00B55DF2">
        <w:rPr>
          <w:sz w:val="26"/>
        </w:rPr>
        <w:t>1. Is String keyword in Java?</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NO. </w:t>
      </w:r>
      <w:r w:rsidRPr="00A34E33">
        <w:rPr>
          <w:rStyle w:val="HTMLCode"/>
          <w:rFonts w:ascii="Consolas" w:hAnsi="Consolas"/>
          <w:color w:val="FF0779"/>
          <w:sz w:val="15"/>
          <w:szCs w:val="21"/>
        </w:rPr>
        <w:t>String</w:t>
      </w:r>
      <w:r w:rsidRPr="00A34E33">
        <w:rPr>
          <w:rFonts w:ascii="Segoe UI" w:hAnsi="Segoe UI" w:cs="Segoe UI"/>
          <w:color w:val="000000"/>
          <w:sz w:val="18"/>
        </w:rPr>
        <w:t> is not a Java reserved keyword. It is a derived type data type i.e. class.</w:t>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00"/>
      </w:tblGrid>
      <w:tr w:rsidR="00663B6B" w:rsidRPr="00A34E33" w:rsidTr="00A34E33">
        <w:tc>
          <w:tcPr>
            <w:tcW w:w="7200" w:type="dxa"/>
            <w:vAlign w:val="center"/>
            <w:hideMark/>
          </w:tcPr>
          <w:p w:rsidR="00663B6B" w:rsidRDefault="00663B6B" w:rsidP="00A34E33">
            <w:pPr>
              <w:pStyle w:val="Heading3"/>
              <w:spacing w:before="0" w:line="240" w:lineRule="auto"/>
              <w:contextualSpacing/>
            </w:pPr>
            <w:r w:rsidRPr="00A34E33">
              <w:t>StringExample.java</w:t>
            </w:r>
          </w:p>
          <w:p w:rsidR="00EA026E" w:rsidRDefault="00A34E33" w:rsidP="00A34E33">
            <w:pPr>
              <w:pStyle w:val="Heading3"/>
              <w:spacing w:before="0" w:line="240" w:lineRule="auto"/>
              <w:contextualSpacing/>
              <w:rPr>
                <w:rStyle w:val="HTMLCode"/>
                <w:rFonts w:eastAsiaTheme="minorHAnsi"/>
                <w:color w:val="FF0779"/>
                <w:sz w:val="14"/>
              </w:rPr>
            </w:pPr>
            <w:r w:rsidRPr="00A34E33">
              <w:rPr>
                <w:rStyle w:val="HTMLCode"/>
                <w:rFonts w:eastAsiaTheme="minorHAnsi"/>
                <w:sz w:val="14"/>
              </w:rPr>
              <w:t>public class StringExample</w:t>
            </w:r>
            <w:r w:rsidR="00EA026E">
              <w:rPr>
                <w:rStyle w:val="HTMLCode"/>
                <w:rFonts w:eastAsiaTheme="minorHAnsi"/>
                <w:sz w:val="14"/>
              </w:rPr>
              <w:t xml:space="preserve"> </w:t>
            </w:r>
            <w:r w:rsidRPr="00A34E33">
              <w:rPr>
                <w:rStyle w:val="HTMLCode"/>
                <w:rFonts w:eastAsiaTheme="minorHAnsi"/>
                <w:sz w:val="14"/>
              </w:rPr>
              <w:t>{</w:t>
            </w:r>
            <w:r w:rsidRPr="00A34E33">
              <w:rPr>
                <w:rStyle w:val="HTMLCode"/>
                <w:rFonts w:eastAsiaTheme="minorHAnsi"/>
                <w:color w:val="FF0779"/>
                <w:sz w:val="14"/>
              </w:rPr>
              <w:t>    </w:t>
            </w:r>
          </w:p>
          <w:p w:rsidR="00A34E33" w:rsidRPr="00A34E33" w:rsidRDefault="00A34E33" w:rsidP="00A34E33">
            <w:pPr>
              <w:pStyle w:val="Heading3"/>
              <w:spacing w:before="0" w:line="240" w:lineRule="auto"/>
              <w:contextualSpacing/>
            </w:pPr>
            <w:r w:rsidRPr="00A34E33">
              <w:rPr>
                <w:rStyle w:val="HTMLCode"/>
                <w:rFonts w:eastAsiaTheme="minorHAnsi"/>
                <w:sz w:val="14"/>
              </w:rPr>
              <w:t>public</w:t>
            </w:r>
            <w:r w:rsidRPr="00A34E33">
              <w:t> </w:t>
            </w:r>
            <w:r w:rsidRPr="00A34E33">
              <w:rPr>
                <w:rStyle w:val="HTMLCode"/>
                <w:rFonts w:eastAsiaTheme="minorHAnsi"/>
                <w:sz w:val="14"/>
              </w:rPr>
              <w:t>static</w:t>
            </w:r>
            <w:r w:rsidRPr="00A34E33">
              <w:t> </w:t>
            </w:r>
            <w:r w:rsidRPr="00A34E33">
              <w:rPr>
                <w:rStyle w:val="HTMLCode"/>
                <w:rFonts w:eastAsiaTheme="minorHAnsi"/>
                <w:sz w:val="14"/>
              </w:rPr>
              <w:t>void</w:t>
            </w:r>
            <w:r w:rsidRPr="00A34E33">
              <w:t> </w:t>
            </w:r>
            <w:r w:rsidRPr="00A34E33">
              <w:rPr>
                <w:rStyle w:val="HTMLCode"/>
                <w:rFonts w:eastAsiaTheme="minorHAnsi"/>
                <w:sz w:val="14"/>
              </w:rPr>
              <w:t>main(String[] args)</w:t>
            </w:r>
            <w:r w:rsidR="00EA026E">
              <w:rPr>
                <w:rStyle w:val="HTMLCode"/>
                <w:rFonts w:eastAsiaTheme="minorHAnsi"/>
                <w:sz w:val="14"/>
              </w:rPr>
              <w:t xml:space="preserve"> </w:t>
            </w:r>
            <w:r w:rsidRPr="00A34E33">
              <w:rPr>
                <w:rStyle w:val="HTMLCode"/>
                <w:rFonts w:eastAsiaTheme="minorHAnsi"/>
                <w:sz w:val="14"/>
              </w:rPr>
              <w:t>{</w:t>
            </w:r>
          </w:p>
          <w:p w:rsidR="00A34E33" w:rsidRPr="00A34E33" w:rsidRDefault="00A34E33" w:rsidP="00A34E33">
            <w:pPr>
              <w:pStyle w:val="Heading3"/>
              <w:spacing w:before="0" w:line="240" w:lineRule="auto"/>
              <w:contextualSpacing/>
            </w:pPr>
            <w:r w:rsidRPr="00A34E33">
              <w:rPr>
                <w:rStyle w:val="HTMLCode"/>
                <w:rFonts w:eastAsiaTheme="minorHAnsi"/>
                <w:color w:val="FF0779"/>
                <w:sz w:val="14"/>
              </w:rPr>
              <w:t>        </w:t>
            </w:r>
            <w:r w:rsidRPr="00A34E33">
              <w:rPr>
                <w:rStyle w:val="HTMLCode"/>
                <w:rFonts w:eastAsiaTheme="minorHAnsi"/>
                <w:sz w:val="14"/>
              </w:rPr>
              <w:t>Integer String = 10;</w:t>
            </w:r>
          </w:p>
          <w:p w:rsidR="00A34E33" w:rsidRPr="00A34E33" w:rsidRDefault="00A34E33" w:rsidP="00A34E33">
            <w:pPr>
              <w:pStyle w:val="Heading3"/>
              <w:spacing w:before="0" w:line="240" w:lineRule="auto"/>
              <w:contextualSpacing/>
              <w:rPr>
                <w:rStyle w:val="HTMLCode"/>
                <w:rFonts w:eastAsiaTheme="minorHAnsi"/>
                <w:sz w:val="14"/>
              </w:rPr>
            </w:pPr>
            <w:r w:rsidRPr="00A34E33">
              <w:rPr>
                <w:rStyle w:val="HTMLCode"/>
                <w:rFonts w:eastAsiaTheme="minorHAnsi"/>
                <w:color w:val="FF0779"/>
                <w:sz w:val="14"/>
              </w:rPr>
              <w:t>  </w:t>
            </w:r>
            <w:r w:rsidRPr="00A34E33">
              <w:rPr>
                <w:rStyle w:val="HTMLCode"/>
                <w:rFonts w:eastAsiaTheme="minorHAnsi"/>
                <w:sz w:val="14"/>
              </w:rPr>
              <w:t>      System.out.println(String);     //Prints 10</w:t>
            </w:r>
          </w:p>
          <w:p w:rsidR="00A34E33" w:rsidRPr="00A34E33" w:rsidRDefault="00A34E33" w:rsidP="00A34E33">
            <w:pPr>
              <w:pStyle w:val="Heading3"/>
              <w:spacing w:before="0" w:line="240" w:lineRule="auto"/>
              <w:contextualSpacing/>
              <w:rPr>
                <w:rStyle w:val="HTMLCode"/>
                <w:rFonts w:eastAsiaTheme="minorHAnsi"/>
                <w:sz w:val="14"/>
              </w:rPr>
            </w:pPr>
            <w:r w:rsidRPr="00A34E33">
              <w:rPr>
                <w:rStyle w:val="HTMLCode"/>
                <w:rFonts w:eastAsiaTheme="minorHAnsi"/>
                <w:sz w:val="14"/>
              </w:rPr>
              <w:t>    }</w:t>
            </w:r>
          </w:p>
          <w:p w:rsidR="00A34E33" w:rsidRPr="00A34E33" w:rsidRDefault="00A34E33" w:rsidP="00A34E33">
            <w:pPr>
              <w:spacing w:after="0" w:line="240" w:lineRule="auto"/>
              <w:contextualSpacing/>
            </w:pPr>
            <w:r w:rsidRPr="00A34E33">
              <w:rPr>
                <w:rStyle w:val="HTMLCode"/>
                <w:rFonts w:eastAsiaTheme="minorHAnsi"/>
                <w:sz w:val="14"/>
              </w:rPr>
              <w:t>}</w:t>
            </w:r>
          </w:p>
        </w:tc>
      </w:tr>
    </w:tbl>
    <w:p w:rsidR="00663B6B" w:rsidRPr="00B55DF2" w:rsidRDefault="00663B6B" w:rsidP="00B55DF2">
      <w:pPr>
        <w:pStyle w:val="Heading1"/>
        <w:spacing w:before="0" w:beforeAutospacing="0" w:after="0" w:afterAutospacing="0"/>
        <w:rPr>
          <w:sz w:val="26"/>
        </w:rPr>
      </w:pPr>
      <w:r w:rsidRPr="00B55DF2">
        <w:rPr>
          <w:sz w:val="26"/>
        </w:rPr>
        <w:t>2. Why strings are immutable?</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We all know that strings in java are </w:t>
      </w:r>
      <w:hyperlink r:id="rId11" w:history="1">
        <w:r w:rsidRPr="00A34E33">
          <w:rPr>
            <w:rStyle w:val="Hyperlink"/>
            <w:rFonts w:ascii="Segoe UI" w:hAnsi="Segoe UI" w:cs="Segoe UI"/>
            <w:color w:val="0366D6"/>
            <w:sz w:val="18"/>
            <w:u w:val="none"/>
          </w:rPr>
          <w:t>immutable</w:t>
        </w:r>
      </w:hyperlink>
      <w:r w:rsidRPr="00A34E33">
        <w:rPr>
          <w:rFonts w:ascii="Segoe UI" w:hAnsi="Segoe UI" w:cs="Segoe UI"/>
          <w:color w:val="000000"/>
          <w:sz w:val="18"/>
        </w:rPr>
        <w:t>. If you want to know, what immutability is and how it is achieved? follow this post: </w:t>
      </w:r>
      <w:hyperlink r:id="rId12" w:tooltip="How to make a java class immutable" w:history="1">
        <w:r w:rsidRPr="00A34E33">
          <w:rPr>
            <w:rStyle w:val="Hyperlink"/>
            <w:rFonts w:ascii="Segoe UI" w:hAnsi="Segoe UI" w:cs="Segoe UI"/>
            <w:color w:val="0366D6"/>
            <w:sz w:val="18"/>
            <w:u w:val="none"/>
          </w:rPr>
          <w:t>How to make a java class immutable</w:t>
        </w:r>
      </w:hyperlink>
      <w:r w:rsidRPr="00A34E33">
        <w:rPr>
          <w:rFonts w:ascii="Segoe UI" w:hAnsi="Segoe UI" w:cs="Segoe UI"/>
          <w:color w:val="000000"/>
          <w:sz w:val="18"/>
        </w:rPr>
        <w:t>?</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Here the question is WHY? Why immutable? Let’s analyze.</w:t>
      </w:r>
    </w:p>
    <w:p w:rsidR="00663B6B" w:rsidRPr="00A34E33" w:rsidRDefault="00663B6B" w:rsidP="00AF6881">
      <w:pPr>
        <w:numPr>
          <w:ilvl w:val="0"/>
          <w:numId w:val="6"/>
        </w:numPr>
        <w:shd w:val="clear" w:color="auto" w:fill="FFFFFF"/>
        <w:spacing w:before="60" w:after="0" w:line="240" w:lineRule="auto"/>
        <w:ind w:left="605"/>
        <w:rPr>
          <w:rFonts w:ascii="Segoe UI" w:hAnsi="Segoe UI" w:cs="Segoe UI"/>
          <w:color w:val="000000"/>
          <w:sz w:val="16"/>
        </w:rPr>
      </w:pPr>
      <w:r w:rsidRPr="00A34E33">
        <w:rPr>
          <w:rFonts w:ascii="Segoe UI" w:hAnsi="Segoe UI" w:cs="Segoe UI"/>
          <w:color w:val="000000"/>
          <w:sz w:val="16"/>
        </w:rPr>
        <w:t>The very first reason i can think of is </w:t>
      </w:r>
      <w:r w:rsidRPr="00A34E33">
        <w:rPr>
          <w:rStyle w:val="Strong"/>
          <w:rFonts w:ascii="Segoe UI" w:hAnsi="Segoe UI" w:cs="Segoe UI"/>
          <w:i/>
          <w:iCs/>
          <w:color w:val="000000"/>
          <w:sz w:val="16"/>
        </w:rPr>
        <w:t>performance increase</w:t>
      </w:r>
      <w:r w:rsidRPr="00A34E33">
        <w:rPr>
          <w:rFonts w:ascii="Segoe UI" w:hAnsi="Segoe UI" w:cs="Segoe UI"/>
          <w:color w:val="000000"/>
          <w:sz w:val="16"/>
        </w:rPr>
        <w:t>. Java language was developed to speed up the application development as it was not that much fast in previous languages. JVM designers must have been smart enough to identify that real-world applications will consist of mostly Strings in form of labels, messages, configuration, output and such numerous ways.</w:t>
      </w:r>
    </w:p>
    <w:p w:rsidR="00663B6B" w:rsidRPr="00A34E33" w:rsidRDefault="00663B6B" w:rsidP="00AF6881">
      <w:pPr>
        <w:pStyle w:val="NormalWeb"/>
        <w:shd w:val="clear" w:color="auto" w:fill="FFFFFF"/>
        <w:spacing w:before="120" w:beforeAutospacing="0" w:after="120" w:afterAutospacing="0"/>
        <w:ind w:left="605"/>
        <w:rPr>
          <w:rFonts w:ascii="Segoe UI" w:hAnsi="Segoe UI" w:cs="Segoe UI"/>
          <w:color w:val="000000"/>
          <w:sz w:val="18"/>
        </w:rPr>
      </w:pPr>
      <w:r w:rsidRPr="00A34E33">
        <w:rPr>
          <w:rFonts w:ascii="Segoe UI" w:hAnsi="Segoe UI" w:cs="Segoe UI"/>
          <w:color w:val="000000"/>
          <w:sz w:val="18"/>
        </w:rPr>
        <w:t>Seeing such overuse, they imagined how dangerous can be string’s improper use. So they came up with a concept of String pool (next section). String pool is nothing but a collection of some strings mostly unique. The very basic idea behind String pool is to reuse string once created. This way if a particular string is created 20 times in code, application end up having only one instance.</w:t>
      </w:r>
    </w:p>
    <w:p w:rsidR="00663B6B" w:rsidRPr="00A34E33" w:rsidRDefault="00663B6B" w:rsidP="00AF6881">
      <w:pPr>
        <w:numPr>
          <w:ilvl w:val="0"/>
          <w:numId w:val="6"/>
        </w:numPr>
        <w:shd w:val="clear" w:color="auto" w:fill="FFFFFF"/>
        <w:spacing w:before="60" w:after="0" w:line="240" w:lineRule="auto"/>
        <w:ind w:left="605"/>
        <w:rPr>
          <w:rFonts w:ascii="Segoe UI" w:hAnsi="Segoe UI" w:cs="Segoe UI"/>
          <w:color w:val="000000"/>
          <w:sz w:val="16"/>
        </w:rPr>
      </w:pPr>
      <w:r w:rsidRPr="00A34E33">
        <w:rPr>
          <w:rFonts w:ascii="Segoe UI" w:hAnsi="Segoe UI" w:cs="Segoe UI"/>
          <w:color w:val="000000"/>
          <w:sz w:val="16"/>
        </w:rPr>
        <w:t>Second reason I see as </w:t>
      </w:r>
      <w:r w:rsidRPr="00A34E33">
        <w:rPr>
          <w:rStyle w:val="Emphasis"/>
          <w:rFonts w:ascii="Segoe UI" w:hAnsi="Segoe UI" w:cs="Segoe UI"/>
          <w:b/>
          <w:bCs/>
          <w:color w:val="000000"/>
          <w:sz w:val="16"/>
        </w:rPr>
        <w:t>security considerations</w:t>
      </w:r>
      <w:r w:rsidRPr="00A34E33">
        <w:rPr>
          <w:rFonts w:ascii="Segoe UI" w:hAnsi="Segoe UI" w:cs="Segoe UI"/>
          <w:color w:val="000000"/>
          <w:sz w:val="16"/>
        </w:rPr>
        <w:t>. Strings are most used parameter type in each aspect of java programming. Be it loading a driver or open a URL connection, you need to pass the information as parameter in form of string. If strings have not been final then they have opened up a Pandora box of security issues.All of us must have gone though </w:t>
      </w:r>
      <w:hyperlink r:id="rId13" w:tgtFrame="_blank" w:history="1">
        <w:r w:rsidRPr="00A34E33">
          <w:rPr>
            <w:rStyle w:val="Hyperlink"/>
            <w:rFonts w:ascii="Segoe UI" w:hAnsi="Segoe UI" w:cs="Segoe UI"/>
            <w:color w:val="0366D6"/>
            <w:sz w:val="16"/>
            <w:u w:val="none"/>
          </w:rPr>
          <w:t>interview questions</w:t>
        </w:r>
      </w:hyperlink>
      <w:r w:rsidRPr="00A34E33">
        <w:rPr>
          <w:rFonts w:ascii="Segoe UI" w:hAnsi="Segoe UI" w:cs="Segoe UI"/>
          <w:color w:val="000000"/>
          <w:sz w:val="16"/>
        </w:rPr>
        <w:t> related to </w:t>
      </w:r>
      <w:hyperlink r:id="rId14" w:tgtFrame="_blank" w:history="1">
        <w:r w:rsidRPr="00A34E33">
          <w:rPr>
            <w:rStyle w:val="Hyperlink"/>
            <w:rFonts w:ascii="Segoe UI" w:hAnsi="Segoe UI" w:cs="Segoe UI"/>
            <w:color w:val="0366D6"/>
            <w:sz w:val="16"/>
            <w:u w:val="none"/>
          </w:rPr>
          <w:t>String</w:t>
        </w:r>
      </w:hyperlink>
      <w:r w:rsidRPr="00A34E33">
        <w:rPr>
          <w:rFonts w:ascii="Segoe UI" w:hAnsi="Segoe UI" w:cs="Segoe UI"/>
          <w:color w:val="000000"/>
          <w:sz w:val="16"/>
        </w:rPr>
        <w:t> class in java. These questions range from </w:t>
      </w:r>
      <w:hyperlink r:id="rId15" w:anchor="Java" w:tooltip="immutability in java" w:history="1">
        <w:r w:rsidRPr="00A34E33">
          <w:rPr>
            <w:rStyle w:val="Hyperlink"/>
            <w:rFonts w:ascii="Segoe UI" w:hAnsi="Segoe UI" w:cs="Segoe UI"/>
            <w:color w:val="0366D6"/>
            <w:sz w:val="16"/>
            <w:u w:val="none"/>
          </w:rPr>
          <w:t>immutability</w:t>
        </w:r>
      </w:hyperlink>
      <w:r w:rsidRPr="00A34E33">
        <w:rPr>
          <w:rFonts w:ascii="Segoe UI" w:hAnsi="Segoe UI" w:cs="Segoe UI"/>
          <w:color w:val="000000"/>
          <w:sz w:val="16"/>
        </w:rPr>
        <w:t> to memory leak issues. I will try to cover such questions in this post.</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Apart from the above two reasons, I didn’t find any convincing answer to this question. If you any something appealing, please share with me.</w:t>
      </w:r>
    </w:p>
    <w:p w:rsidR="00663B6B" w:rsidRPr="00B55DF2" w:rsidRDefault="00663B6B" w:rsidP="00B55DF2">
      <w:pPr>
        <w:pStyle w:val="Heading1"/>
        <w:spacing w:before="0" w:beforeAutospacing="0" w:after="0" w:afterAutospacing="0"/>
        <w:rPr>
          <w:sz w:val="26"/>
        </w:rPr>
      </w:pPr>
      <w:r w:rsidRPr="00B55DF2">
        <w:rPr>
          <w:sz w:val="26"/>
        </w:rPr>
        <w:lastRenderedPageBreak/>
        <w:t>3. String pool concept</w:t>
      </w:r>
    </w:p>
    <w:p w:rsidR="00663B6B" w:rsidRPr="00A34E33" w:rsidRDefault="00663B6B" w:rsidP="00B538C6">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String pool is a special memory area separate from regular heap memory where these string constants are stored. These objects are referred string variables during the life cycle of the application.</w:t>
      </w:r>
    </w:p>
    <w:p w:rsidR="00663B6B" w:rsidRPr="00A34E33" w:rsidRDefault="00663B6B" w:rsidP="00B538C6">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In Java, String can be created in many ways. Let’s understand them:</w:t>
      </w:r>
    </w:p>
    <w:p w:rsidR="00663B6B" w:rsidRPr="00A34E33" w:rsidRDefault="00663B6B" w:rsidP="00434BA0">
      <w:pPr>
        <w:pStyle w:val="Heading4"/>
        <w:shd w:val="clear" w:color="auto" w:fill="FFFFFF"/>
        <w:spacing w:before="0" w:line="240" w:lineRule="auto"/>
        <w:rPr>
          <w:rFonts w:ascii="Segoe UI" w:hAnsi="Segoe UI" w:cs="Segoe UI"/>
          <w:color w:val="000000"/>
          <w:sz w:val="23"/>
          <w:szCs w:val="29"/>
        </w:rPr>
      </w:pPr>
      <w:r w:rsidRPr="00A34E33">
        <w:rPr>
          <w:rFonts w:ascii="Segoe UI" w:hAnsi="Segoe UI" w:cs="Segoe UI"/>
          <w:color w:val="000000"/>
          <w:sz w:val="23"/>
          <w:szCs w:val="29"/>
        </w:rPr>
        <w:t>1) String assignment</w:t>
      </w:r>
    </w:p>
    <w:tbl>
      <w:tblPr>
        <w:tblW w:w="12336" w:type="dxa"/>
        <w:tblCellMar>
          <w:left w:w="0" w:type="dxa"/>
          <w:right w:w="0" w:type="dxa"/>
        </w:tblCellMar>
        <w:tblLook w:val="04A0" w:firstRow="1" w:lastRow="0" w:firstColumn="1" w:lastColumn="0" w:noHBand="0" w:noVBand="1"/>
      </w:tblPr>
      <w:tblGrid>
        <w:gridCol w:w="12336"/>
      </w:tblGrid>
      <w:tr w:rsidR="00663B6B" w:rsidRPr="00A34E33" w:rsidTr="00663B6B">
        <w:tc>
          <w:tcPr>
            <w:tcW w:w="12312" w:type="dxa"/>
            <w:vAlign w:val="center"/>
            <w:hideMark/>
          </w:tcPr>
          <w:p w:rsidR="00663B6B" w:rsidRPr="00A34E33" w:rsidRDefault="00663B6B" w:rsidP="00434BA0">
            <w:pPr>
              <w:spacing w:after="0" w:line="240" w:lineRule="auto"/>
              <w:divId w:val="682246957"/>
              <w:rPr>
                <w:rFonts w:ascii="Times New Roman" w:hAnsi="Times New Roman" w:cs="Times New Roman"/>
                <w:sz w:val="18"/>
                <w:szCs w:val="24"/>
              </w:rPr>
            </w:pPr>
            <w:r w:rsidRPr="00A34E33">
              <w:rPr>
                <w:rStyle w:val="HTMLCode"/>
                <w:rFonts w:eastAsiaTheme="minorHAnsi"/>
                <w:sz w:val="14"/>
              </w:rPr>
              <w:t>String str = "abc";</w:t>
            </w:r>
          </w:p>
        </w:tc>
      </w:tr>
    </w:tbl>
    <w:p w:rsidR="00663B6B" w:rsidRPr="00A34E33" w:rsidRDefault="00663B6B" w:rsidP="00434BA0">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Above code causes JVM to verify if there is already a string “abc” (same char sequence). If such string exists, JVM simply assigns the reference of the existing object to variable </w:t>
      </w:r>
      <w:r w:rsidRPr="00A34E33">
        <w:rPr>
          <w:rStyle w:val="HTMLCode"/>
          <w:rFonts w:ascii="Consolas" w:hAnsi="Consolas"/>
          <w:color w:val="FF0779"/>
          <w:sz w:val="15"/>
          <w:szCs w:val="21"/>
        </w:rPr>
        <w:t>str</w:t>
      </w:r>
      <w:r w:rsidRPr="00A34E33">
        <w:rPr>
          <w:rFonts w:ascii="Segoe UI" w:hAnsi="Segoe UI" w:cs="Segoe UI"/>
          <w:color w:val="000000"/>
          <w:sz w:val="18"/>
        </w:rPr>
        <w:t>, otherwise, a new object “abc” will be created and its reference will be assigned to variable </w:t>
      </w:r>
      <w:r w:rsidRPr="00A34E33">
        <w:rPr>
          <w:rStyle w:val="HTMLCode"/>
          <w:rFonts w:ascii="Consolas" w:hAnsi="Consolas"/>
          <w:color w:val="FF0779"/>
          <w:sz w:val="15"/>
          <w:szCs w:val="21"/>
        </w:rPr>
        <w:t>str</w:t>
      </w:r>
      <w:r w:rsidRPr="00A34E33">
        <w:rPr>
          <w:rFonts w:ascii="Segoe UI" w:hAnsi="Segoe UI" w:cs="Segoe UI"/>
          <w:color w:val="000000"/>
          <w:sz w:val="18"/>
        </w:rPr>
        <w:t>.</w:t>
      </w:r>
    </w:p>
    <w:p w:rsidR="00663B6B" w:rsidRPr="00A34E33" w:rsidRDefault="00663B6B" w:rsidP="00434BA0">
      <w:pPr>
        <w:pStyle w:val="Heading4"/>
        <w:shd w:val="clear" w:color="auto" w:fill="FFFFFF"/>
        <w:spacing w:before="0" w:line="240" w:lineRule="auto"/>
        <w:rPr>
          <w:rFonts w:ascii="Segoe UI" w:hAnsi="Segoe UI" w:cs="Segoe UI"/>
          <w:color w:val="000000"/>
          <w:sz w:val="23"/>
          <w:szCs w:val="29"/>
        </w:rPr>
      </w:pPr>
      <w:r w:rsidRPr="00A34E33">
        <w:rPr>
          <w:rFonts w:ascii="Segoe UI" w:hAnsi="Segoe UI" w:cs="Segoe UI"/>
          <w:color w:val="000000"/>
          <w:sz w:val="23"/>
          <w:szCs w:val="29"/>
        </w:rPr>
        <w:t>2) Using new keyword</w:t>
      </w:r>
    </w:p>
    <w:tbl>
      <w:tblPr>
        <w:tblW w:w="12336" w:type="dxa"/>
        <w:tblCellMar>
          <w:left w:w="0" w:type="dxa"/>
          <w:right w:w="0" w:type="dxa"/>
        </w:tblCellMar>
        <w:tblLook w:val="04A0" w:firstRow="1" w:lastRow="0" w:firstColumn="1" w:lastColumn="0" w:noHBand="0" w:noVBand="1"/>
      </w:tblPr>
      <w:tblGrid>
        <w:gridCol w:w="12336"/>
      </w:tblGrid>
      <w:tr w:rsidR="00663B6B" w:rsidRPr="00A34E33" w:rsidTr="00663B6B">
        <w:tc>
          <w:tcPr>
            <w:tcW w:w="12312" w:type="dxa"/>
            <w:vAlign w:val="center"/>
            <w:hideMark/>
          </w:tcPr>
          <w:p w:rsidR="00663B6B" w:rsidRPr="00A34E33" w:rsidRDefault="00663B6B" w:rsidP="00434BA0">
            <w:pPr>
              <w:spacing w:after="0" w:line="240" w:lineRule="auto"/>
              <w:divId w:val="1150055378"/>
              <w:rPr>
                <w:rFonts w:ascii="Times New Roman" w:hAnsi="Times New Roman" w:cs="Times New Roman"/>
                <w:sz w:val="18"/>
                <w:szCs w:val="24"/>
              </w:rPr>
            </w:pPr>
            <w:r w:rsidRPr="00A34E33">
              <w:rPr>
                <w:rStyle w:val="HTMLCode"/>
                <w:rFonts w:eastAsiaTheme="minorHAnsi"/>
                <w:sz w:val="14"/>
              </w:rPr>
              <w:t>String str = new</w:t>
            </w:r>
            <w:r w:rsidRPr="00A34E33">
              <w:rPr>
                <w:sz w:val="16"/>
              </w:rPr>
              <w:t> </w:t>
            </w:r>
            <w:r w:rsidRPr="00A34E33">
              <w:rPr>
                <w:rStyle w:val="HTMLCode"/>
                <w:rFonts w:eastAsiaTheme="minorHAnsi"/>
                <w:sz w:val="14"/>
              </w:rPr>
              <w:t>String("abc");</w:t>
            </w:r>
          </w:p>
        </w:tc>
      </w:tr>
    </w:tbl>
    <w:p w:rsidR="00663B6B" w:rsidRPr="00A34E33" w:rsidRDefault="00663B6B" w:rsidP="00434BA0">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This version end up </w:t>
      </w:r>
      <w:r w:rsidRPr="00A34E33">
        <w:rPr>
          <w:rStyle w:val="Strong"/>
          <w:rFonts w:ascii="Segoe UI" w:hAnsi="Segoe UI" w:cs="Segoe UI"/>
          <w:color w:val="000000"/>
          <w:sz w:val="18"/>
        </w:rPr>
        <w:t>creating two objects in memory</w:t>
      </w:r>
      <w:r w:rsidRPr="00A34E33">
        <w:rPr>
          <w:rFonts w:ascii="Segoe UI" w:hAnsi="Segoe UI" w:cs="Segoe UI"/>
          <w:color w:val="000000"/>
          <w:sz w:val="18"/>
        </w:rPr>
        <w:t>. One object in string pool having char sequence “abc” and second in heap memory referred by variable </w:t>
      </w:r>
      <w:r w:rsidRPr="00A34E33">
        <w:rPr>
          <w:rStyle w:val="HTMLCode"/>
          <w:rFonts w:ascii="Consolas" w:hAnsi="Consolas"/>
          <w:color w:val="FF0779"/>
          <w:sz w:val="15"/>
          <w:szCs w:val="21"/>
        </w:rPr>
        <w:t>str</w:t>
      </w:r>
      <w:r w:rsidRPr="00A34E33">
        <w:rPr>
          <w:rFonts w:ascii="Segoe UI" w:hAnsi="Segoe UI" w:cs="Segoe UI"/>
          <w:color w:val="000000"/>
          <w:sz w:val="18"/>
        </w:rPr>
        <w:t> and having same char sequence as “abc”.</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As java docs says : </w:t>
      </w:r>
      <w:r w:rsidRPr="00A34E33">
        <w:rPr>
          <w:rStyle w:val="Strong"/>
          <w:rFonts w:ascii="Segoe UI" w:hAnsi="Segoe UI" w:cs="Segoe UI"/>
          <w:i/>
          <w:iCs/>
          <w:color w:val="000000"/>
          <w:sz w:val="18"/>
        </w:rPr>
        <w:t>Unless an explicit copy of original is needed, use of this constructor is unnecessary since Strings are immutable.</w:t>
      </w:r>
    </w:p>
    <w:p w:rsidR="00663B6B" w:rsidRPr="00B55DF2" w:rsidRDefault="00663B6B" w:rsidP="00B55DF2">
      <w:pPr>
        <w:pStyle w:val="Heading1"/>
        <w:spacing w:before="0" w:beforeAutospacing="0" w:after="0" w:afterAutospacing="0"/>
        <w:rPr>
          <w:sz w:val="26"/>
        </w:rPr>
      </w:pPr>
      <w:r w:rsidRPr="00B55DF2">
        <w:rPr>
          <w:sz w:val="26"/>
        </w:rPr>
        <w:t>4. Keyword ‘intern’ usage</w:t>
      </w:r>
    </w:p>
    <w:p w:rsidR="00663B6B" w:rsidRPr="00A34E33" w:rsidRDefault="00663B6B" w:rsidP="00434BA0">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When the </w:t>
      </w:r>
      <w:r w:rsidRPr="00A34E33">
        <w:rPr>
          <w:rStyle w:val="HTMLCode"/>
          <w:rFonts w:ascii="Consolas" w:hAnsi="Consolas"/>
          <w:color w:val="FF0779"/>
          <w:sz w:val="15"/>
          <w:szCs w:val="21"/>
        </w:rPr>
        <w:t>intern()</w:t>
      </w:r>
      <w:r w:rsidRPr="00A34E33">
        <w:rPr>
          <w:rFonts w:ascii="Segoe UI" w:hAnsi="Segoe UI" w:cs="Segoe UI"/>
          <w:color w:val="000000"/>
          <w:sz w:val="18"/>
        </w:rPr>
        <w:t> method is invoked, if the pool already contains a string equal to this </w:t>
      </w:r>
      <w:r w:rsidRPr="00A34E33">
        <w:rPr>
          <w:rStyle w:val="HTMLCode"/>
          <w:rFonts w:ascii="Consolas" w:hAnsi="Consolas"/>
          <w:color w:val="FF0779"/>
          <w:sz w:val="15"/>
          <w:szCs w:val="21"/>
        </w:rPr>
        <w:t>String</w:t>
      </w:r>
      <w:r w:rsidRPr="00A34E33">
        <w:rPr>
          <w:rFonts w:ascii="Segoe UI" w:hAnsi="Segoe UI" w:cs="Segoe UI"/>
          <w:color w:val="000000"/>
          <w:sz w:val="18"/>
        </w:rPr>
        <w:t> object as determined by the </w:t>
      </w:r>
      <w:r w:rsidRPr="00A34E33">
        <w:rPr>
          <w:rStyle w:val="HTMLCode"/>
          <w:rFonts w:ascii="Consolas" w:hAnsi="Consolas"/>
          <w:color w:val="FF0779"/>
          <w:sz w:val="15"/>
          <w:szCs w:val="21"/>
        </w:rPr>
        <w:t>equals(Object)</w:t>
      </w:r>
      <w:r w:rsidRPr="00A34E33">
        <w:rPr>
          <w:rFonts w:ascii="Segoe UI" w:hAnsi="Segoe UI" w:cs="Segoe UI"/>
          <w:color w:val="000000"/>
          <w:sz w:val="18"/>
        </w:rPr>
        <w:t> method, then the string from the pool is returned. Otherwise, this </w:t>
      </w:r>
      <w:r w:rsidRPr="00A34E33">
        <w:rPr>
          <w:rStyle w:val="HTMLCode"/>
          <w:rFonts w:ascii="Consolas" w:hAnsi="Consolas"/>
          <w:color w:val="FF0779"/>
          <w:sz w:val="15"/>
          <w:szCs w:val="21"/>
        </w:rPr>
        <w:t>String</w:t>
      </w:r>
      <w:r w:rsidRPr="00A34E33">
        <w:rPr>
          <w:rFonts w:ascii="Segoe UI" w:hAnsi="Segoe UI" w:cs="Segoe UI"/>
          <w:color w:val="000000"/>
          <w:sz w:val="18"/>
        </w:rPr>
        <w:t> object is added to the pool and a reference to this </w:t>
      </w:r>
      <w:r w:rsidRPr="00A34E33">
        <w:rPr>
          <w:rStyle w:val="HTMLCode"/>
          <w:rFonts w:ascii="Consolas" w:hAnsi="Consolas"/>
          <w:color w:val="FF0779"/>
          <w:sz w:val="15"/>
          <w:szCs w:val="21"/>
        </w:rPr>
        <w:t>String</w:t>
      </w:r>
      <w:r w:rsidRPr="00A34E33">
        <w:rPr>
          <w:rFonts w:ascii="Segoe UI" w:hAnsi="Segoe UI" w:cs="Segoe UI"/>
          <w:color w:val="000000"/>
          <w:sz w:val="18"/>
        </w:rPr>
        <w:t> object is returned.</w:t>
      </w:r>
    </w:p>
    <w:tbl>
      <w:tblPr>
        <w:tblW w:w="12336" w:type="dxa"/>
        <w:tblCellMar>
          <w:left w:w="0" w:type="dxa"/>
          <w:right w:w="0" w:type="dxa"/>
        </w:tblCellMar>
        <w:tblLook w:val="04A0" w:firstRow="1" w:lastRow="0" w:firstColumn="1" w:lastColumn="0" w:noHBand="0" w:noVBand="1"/>
      </w:tblPr>
      <w:tblGrid>
        <w:gridCol w:w="12336"/>
      </w:tblGrid>
      <w:tr w:rsidR="00663B6B" w:rsidRPr="00A34E33" w:rsidTr="00663B6B">
        <w:tc>
          <w:tcPr>
            <w:tcW w:w="12312" w:type="dxa"/>
            <w:vAlign w:val="center"/>
            <w:hideMark/>
          </w:tcPr>
          <w:p w:rsidR="00663B6B" w:rsidRPr="00B55DF2" w:rsidRDefault="00663B6B" w:rsidP="00434BA0">
            <w:pPr>
              <w:spacing w:after="0" w:line="240" w:lineRule="auto"/>
              <w:rPr>
                <w:rFonts w:ascii="Times New Roman" w:hAnsi="Times New Roman" w:cs="Times New Roman"/>
                <w:sz w:val="16"/>
              </w:rPr>
            </w:pPr>
            <w:r w:rsidRPr="00A34E33">
              <w:rPr>
                <w:rStyle w:val="HTMLCode"/>
                <w:rFonts w:eastAsiaTheme="minorHAnsi"/>
                <w:sz w:val="14"/>
              </w:rPr>
              <w:t>String str = new</w:t>
            </w:r>
            <w:r w:rsidRPr="00A34E33">
              <w:rPr>
                <w:sz w:val="16"/>
              </w:rPr>
              <w:t> </w:t>
            </w:r>
            <w:r w:rsidRPr="00A34E33">
              <w:rPr>
                <w:rStyle w:val="HTMLCode"/>
                <w:rFonts w:eastAsiaTheme="minorHAnsi"/>
                <w:sz w:val="14"/>
              </w:rPr>
              <w:t>String("abc");</w:t>
            </w:r>
          </w:p>
          <w:p w:rsidR="00663B6B" w:rsidRPr="00A34E33" w:rsidRDefault="00663B6B" w:rsidP="00434BA0">
            <w:pPr>
              <w:spacing w:after="0" w:line="240" w:lineRule="auto"/>
              <w:rPr>
                <w:sz w:val="16"/>
              </w:rPr>
            </w:pPr>
            <w:r w:rsidRPr="00A34E33">
              <w:rPr>
                <w:rStyle w:val="HTMLCode"/>
                <w:rFonts w:eastAsiaTheme="minorHAnsi"/>
                <w:sz w:val="14"/>
              </w:rPr>
              <w:t>str.intern();</w:t>
            </w:r>
          </w:p>
        </w:tc>
      </w:tr>
    </w:tbl>
    <w:p w:rsidR="00663B6B" w:rsidRPr="00A34E33" w:rsidRDefault="00663B6B" w:rsidP="00434BA0">
      <w:pPr>
        <w:pStyle w:val="NormalWeb"/>
        <w:shd w:val="clear" w:color="auto" w:fill="FFFFFF"/>
        <w:spacing w:before="20" w:beforeAutospacing="0" w:after="120" w:afterAutospacing="0"/>
        <w:rPr>
          <w:rFonts w:ascii="Segoe UI" w:hAnsi="Segoe UI" w:cs="Segoe UI"/>
          <w:color w:val="000000"/>
          <w:sz w:val="18"/>
        </w:rPr>
      </w:pPr>
      <w:r w:rsidRPr="00A34E33">
        <w:rPr>
          <w:rFonts w:ascii="Segoe UI" w:hAnsi="Segoe UI" w:cs="Segoe UI"/>
          <w:color w:val="000000"/>
          <w:sz w:val="18"/>
        </w:rPr>
        <w:t>It follows that for any two strings </w:t>
      </w:r>
      <w:r w:rsidRPr="00A34E33">
        <w:rPr>
          <w:rStyle w:val="HTMLCode"/>
          <w:rFonts w:ascii="Consolas" w:hAnsi="Consolas"/>
          <w:color w:val="FF0779"/>
          <w:sz w:val="15"/>
          <w:szCs w:val="21"/>
        </w:rPr>
        <w:t>s</w:t>
      </w:r>
      <w:r w:rsidRPr="00A34E33">
        <w:rPr>
          <w:rFonts w:ascii="Segoe UI" w:hAnsi="Segoe UI" w:cs="Segoe UI"/>
          <w:color w:val="000000"/>
          <w:sz w:val="18"/>
        </w:rPr>
        <w:t> and </w:t>
      </w:r>
      <w:r w:rsidRPr="00A34E33">
        <w:rPr>
          <w:rStyle w:val="HTMLCode"/>
          <w:rFonts w:ascii="Consolas" w:hAnsi="Consolas"/>
          <w:color w:val="FF0779"/>
          <w:sz w:val="15"/>
          <w:szCs w:val="21"/>
        </w:rPr>
        <w:t>t</w:t>
      </w:r>
      <w:r w:rsidRPr="00A34E33">
        <w:rPr>
          <w:rFonts w:ascii="Segoe UI" w:hAnsi="Segoe UI" w:cs="Segoe UI"/>
          <w:color w:val="000000"/>
          <w:sz w:val="18"/>
        </w:rPr>
        <w:t>, </w:t>
      </w:r>
      <w:r w:rsidRPr="00A34E33">
        <w:rPr>
          <w:rStyle w:val="HTMLCode"/>
          <w:rFonts w:ascii="Consolas" w:hAnsi="Consolas"/>
          <w:color w:val="FF0779"/>
          <w:sz w:val="15"/>
          <w:szCs w:val="21"/>
        </w:rPr>
        <w:t>s.intern() == t.intern()</w:t>
      </w:r>
      <w:r w:rsidRPr="00A34E33">
        <w:rPr>
          <w:rFonts w:ascii="Segoe UI" w:hAnsi="Segoe UI" w:cs="Segoe UI"/>
          <w:color w:val="000000"/>
          <w:sz w:val="18"/>
        </w:rPr>
        <w:t> is </w:t>
      </w:r>
      <w:r w:rsidRPr="00A34E33">
        <w:rPr>
          <w:rStyle w:val="HTMLCode"/>
          <w:rFonts w:ascii="Consolas" w:hAnsi="Consolas"/>
          <w:color w:val="FF0779"/>
          <w:sz w:val="15"/>
          <w:szCs w:val="21"/>
        </w:rPr>
        <w:t>true</w:t>
      </w:r>
      <w:r w:rsidRPr="00A34E33">
        <w:rPr>
          <w:rFonts w:ascii="Segoe UI" w:hAnsi="Segoe UI" w:cs="Segoe UI"/>
          <w:color w:val="000000"/>
          <w:sz w:val="18"/>
        </w:rPr>
        <w:t> if and only if </w:t>
      </w:r>
      <w:r w:rsidRPr="00A34E33">
        <w:rPr>
          <w:rStyle w:val="HTMLCode"/>
          <w:rFonts w:ascii="Consolas" w:hAnsi="Consolas"/>
          <w:color w:val="FF0779"/>
          <w:sz w:val="15"/>
          <w:szCs w:val="21"/>
        </w:rPr>
        <w:t>s.equals(t)</w:t>
      </w:r>
      <w:r w:rsidRPr="00A34E33">
        <w:rPr>
          <w:rFonts w:ascii="Segoe UI" w:hAnsi="Segoe UI" w:cs="Segoe UI"/>
          <w:color w:val="000000"/>
          <w:sz w:val="18"/>
        </w:rPr>
        <w:t> is </w:t>
      </w:r>
      <w:r w:rsidRPr="00A34E33">
        <w:rPr>
          <w:rStyle w:val="HTMLCode"/>
          <w:rFonts w:ascii="Consolas" w:hAnsi="Consolas"/>
          <w:color w:val="FF0779"/>
          <w:sz w:val="15"/>
          <w:szCs w:val="21"/>
        </w:rPr>
        <w:t>true</w:t>
      </w:r>
      <w:r w:rsidRPr="00A34E33">
        <w:rPr>
          <w:rFonts w:ascii="Segoe UI" w:hAnsi="Segoe UI" w:cs="Segoe UI"/>
          <w:color w:val="000000"/>
          <w:sz w:val="18"/>
        </w:rPr>
        <w:t>. Means if s and t both are different string objects and have same character sequence, then calling intern() on both will result in single string pool literal referred by both variables.</w:t>
      </w:r>
    </w:p>
    <w:p w:rsidR="00663B6B" w:rsidRPr="00B55DF2" w:rsidRDefault="00663B6B" w:rsidP="00B55DF2">
      <w:pPr>
        <w:pStyle w:val="Heading1"/>
        <w:spacing w:before="0" w:beforeAutospacing="0" w:after="0" w:afterAutospacing="0"/>
        <w:rPr>
          <w:sz w:val="26"/>
        </w:rPr>
      </w:pPr>
      <w:r w:rsidRPr="00B55DF2">
        <w:rPr>
          <w:sz w:val="26"/>
        </w:rPr>
        <w:t>5. Matching Regular expressions</w:t>
      </w:r>
    </w:p>
    <w:p w:rsidR="00663B6B" w:rsidRPr="00A34E33" w:rsidRDefault="00663B6B" w:rsidP="00434BA0">
      <w:pPr>
        <w:pStyle w:val="NormalWeb"/>
        <w:shd w:val="clear" w:color="auto" w:fill="FFFFFF"/>
        <w:spacing w:before="40" w:beforeAutospacing="0" w:after="40" w:afterAutospacing="0"/>
        <w:rPr>
          <w:rFonts w:ascii="Segoe UI" w:hAnsi="Segoe UI" w:cs="Segoe UI"/>
          <w:color w:val="000000"/>
          <w:sz w:val="18"/>
        </w:rPr>
      </w:pPr>
      <w:r w:rsidRPr="00A34E33">
        <w:rPr>
          <w:rFonts w:ascii="Segoe UI" w:hAnsi="Segoe UI" w:cs="Segoe UI"/>
          <w:color w:val="000000"/>
          <w:sz w:val="18"/>
        </w:rPr>
        <w:t>Not so secret but useful feature if you still have not explored it. You must have seen usage of </w:t>
      </w:r>
      <w:hyperlink r:id="rId16" w:tooltip="java util  Pattern" w:history="1">
        <w:r w:rsidRPr="00A34E33">
          <w:rPr>
            <w:rStyle w:val="Hyperlink"/>
            <w:rFonts w:ascii="Segoe UI" w:hAnsi="Segoe UI" w:cs="Segoe UI"/>
            <w:color w:val="0366D6"/>
            <w:sz w:val="18"/>
            <w:u w:val="none"/>
          </w:rPr>
          <w:t>Pattern</w:t>
        </w:r>
      </w:hyperlink>
      <w:r w:rsidRPr="00A34E33">
        <w:rPr>
          <w:rFonts w:ascii="Segoe UI" w:hAnsi="Segoe UI" w:cs="Segoe UI"/>
          <w:color w:val="000000"/>
          <w:sz w:val="18"/>
        </w:rPr>
        <w:t> and Matcher for regular expression matching. String class provides its own shortcut. Use it directly. This method also uses </w:t>
      </w:r>
      <w:r w:rsidRPr="00A34E33">
        <w:rPr>
          <w:rStyle w:val="Emphasis"/>
          <w:rFonts w:ascii="Segoe UI" w:hAnsi="Segoe UI" w:cs="Segoe UI"/>
          <w:color w:val="000000"/>
          <w:sz w:val="18"/>
        </w:rPr>
        <w:t>Pattern.matches()</w:t>
      </w:r>
      <w:r w:rsidRPr="00A34E33">
        <w:rPr>
          <w:rFonts w:ascii="Segoe UI" w:hAnsi="Segoe UI" w:cs="Segoe UI"/>
          <w:color w:val="000000"/>
          <w:sz w:val="18"/>
        </w:rPr>
        <w:t> inside function definition.</w:t>
      </w:r>
    </w:p>
    <w:tbl>
      <w:tblPr>
        <w:tblW w:w="12336" w:type="dxa"/>
        <w:tblCellMar>
          <w:left w:w="0" w:type="dxa"/>
          <w:right w:w="0" w:type="dxa"/>
        </w:tblCellMar>
        <w:tblLook w:val="04A0" w:firstRow="1" w:lastRow="0" w:firstColumn="1" w:lastColumn="0" w:noHBand="0" w:noVBand="1"/>
      </w:tblPr>
      <w:tblGrid>
        <w:gridCol w:w="12336"/>
      </w:tblGrid>
      <w:tr w:rsidR="00663B6B" w:rsidRPr="00A34E33" w:rsidTr="00663B6B">
        <w:tc>
          <w:tcPr>
            <w:tcW w:w="12312" w:type="dxa"/>
            <w:vAlign w:val="center"/>
            <w:hideMark/>
          </w:tcPr>
          <w:p w:rsidR="00663B6B" w:rsidRPr="00B55DF2" w:rsidRDefault="00663B6B" w:rsidP="00434BA0">
            <w:pPr>
              <w:spacing w:before="40" w:after="40" w:line="240" w:lineRule="auto"/>
              <w:rPr>
                <w:rFonts w:ascii="Times New Roman" w:hAnsi="Times New Roman" w:cs="Times New Roman"/>
                <w:sz w:val="16"/>
              </w:rPr>
            </w:pPr>
            <w:r w:rsidRPr="00A34E33">
              <w:rPr>
                <w:rStyle w:val="HTMLCode"/>
                <w:rFonts w:eastAsiaTheme="minorHAnsi"/>
                <w:sz w:val="14"/>
              </w:rPr>
              <w:t>String str = new</w:t>
            </w:r>
            <w:r w:rsidRPr="00A34E33">
              <w:rPr>
                <w:sz w:val="16"/>
              </w:rPr>
              <w:t> </w:t>
            </w:r>
            <w:r w:rsidRPr="00A34E33">
              <w:rPr>
                <w:rStyle w:val="HTMLCode"/>
                <w:rFonts w:eastAsiaTheme="minorHAnsi"/>
                <w:sz w:val="14"/>
              </w:rPr>
              <w:t>String("abc");</w:t>
            </w:r>
          </w:p>
          <w:p w:rsidR="00663B6B" w:rsidRPr="00A34E33" w:rsidRDefault="00663B6B" w:rsidP="00434BA0">
            <w:pPr>
              <w:spacing w:before="40" w:after="40" w:line="240" w:lineRule="auto"/>
              <w:rPr>
                <w:sz w:val="16"/>
              </w:rPr>
            </w:pPr>
            <w:r w:rsidRPr="00A34E33">
              <w:rPr>
                <w:rStyle w:val="HTMLCode"/>
                <w:rFonts w:eastAsiaTheme="minorHAnsi"/>
                <w:sz w:val="14"/>
              </w:rPr>
              <w:t>str.matches("&lt;regex&gt;");</w:t>
            </w:r>
          </w:p>
        </w:tc>
      </w:tr>
    </w:tbl>
    <w:p w:rsidR="00663B6B" w:rsidRPr="00B55DF2" w:rsidRDefault="00663B6B" w:rsidP="00B55DF2">
      <w:pPr>
        <w:pStyle w:val="Heading1"/>
        <w:spacing w:before="0" w:beforeAutospacing="0" w:after="0" w:afterAutospacing="0"/>
        <w:rPr>
          <w:sz w:val="26"/>
        </w:rPr>
      </w:pPr>
      <w:r w:rsidRPr="00B55DF2">
        <w:rPr>
          <w:sz w:val="26"/>
        </w:rPr>
        <w:t>6. String comparison with equals() and ‘==’</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Another favorite area in interviews. There are generally two ways to compare objects</w:t>
      </w:r>
    </w:p>
    <w:p w:rsidR="00663B6B" w:rsidRPr="00A34E33" w:rsidRDefault="00663B6B" w:rsidP="00434BA0">
      <w:pPr>
        <w:numPr>
          <w:ilvl w:val="0"/>
          <w:numId w:val="7"/>
        </w:numPr>
        <w:shd w:val="clear" w:color="auto" w:fill="FFFFFF"/>
        <w:spacing w:before="60" w:after="0" w:line="240" w:lineRule="auto"/>
        <w:ind w:left="605"/>
        <w:rPr>
          <w:rFonts w:ascii="Segoe UI" w:hAnsi="Segoe UI" w:cs="Segoe UI"/>
          <w:color w:val="000000"/>
          <w:sz w:val="16"/>
        </w:rPr>
      </w:pPr>
      <w:r w:rsidRPr="00A34E33">
        <w:rPr>
          <w:rFonts w:ascii="Segoe UI" w:hAnsi="Segoe UI" w:cs="Segoe UI"/>
          <w:color w:val="000000"/>
          <w:sz w:val="16"/>
        </w:rPr>
        <w:t>Using == operator</w:t>
      </w:r>
    </w:p>
    <w:p w:rsidR="00663B6B" w:rsidRPr="00A34E33" w:rsidRDefault="00663B6B" w:rsidP="00434BA0">
      <w:pPr>
        <w:numPr>
          <w:ilvl w:val="0"/>
          <w:numId w:val="7"/>
        </w:numPr>
        <w:shd w:val="clear" w:color="auto" w:fill="FFFFFF"/>
        <w:spacing w:before="60" w:after="0" w:line="240" w:lineRule="auto"/>
        <w:ind w:left="605"/>
        <w:rPr>
          <w:rFonts w:ascii="Segoe UI" w:hAnsi="Segoe UI" w:cs="Segoe UI"/>
          <w:color w:val="000000"/>
          <w:sz w:val="16"/>
        </w:rPr>
      </w:pPr>
      <w:r w:rsidRPr="00A34E33">
        <w:rPr>
          <w:rFonts w:ascii="Segoe UI" w:hAnsi="Segoe UI" w:cs="Segoe UI"/>
          <w:color w:val="000000"/>
          <w:sz w:val="16"/>
        </w:rPr>
        <w:t>Using equals() method</w:t>
      </w:r>
    </w:p>
    <w:p w:rsidR="00663B6B" w:rsidRPr="00A34E33" w:rsidRDefault="00663B6B" w:rsidP="00434BA0">
      <w:pPr>
        <w:pStyle w:val="NormalWeb"/>
        <w:shd w:val="clear" w:color="auto" w:fill="FFFFFF"/>
        <w:spacing w:before="40" w:beforeAutospacing="0" w:after="60" w:afterAutospacing="0"/>
        <w:rPr>
          <w:rFonts w:ascii="Segoe UI" w:hAnsi="Segoe UI" w:cs="Segoe UI"/>
          <w:color w:val="000000"/>
          <w:sz w:val="18"/>
        </w:rPr>
      </w:pPr>
      <w:r w:rsidRPr="00A34E33">
        <w:rPr>
          <w:rStyle w:val="HTMLCode"/>
          <w:rFonts w:ascii="Consolas" w:hAnsi="Consolas"/>
          <w:b/>
          <w:bCs/>
          <w:color w:val="FF0779"/>
          <w:sz w:val="15"/>
          <w:szCs w:val="21"/>
        </w:rPr>
        <w:t>==</w:t>
      </w:r>
      <w:r w:rsidRPr="00A34E33">
        <w:rPr>
          <w:rStyle w:val="Strong"/>
          <w:rFonts w:ascii="Segoe UI" w:hAnsi="Segoe UI" w:cs="Segoe UI"/>
          <w:color w:val="000000"/>
          <w:sz w:val="18"/>
        </w:rPr>
        <w:t> operator compare for object references</w:t>
      </w:r>
      <w:r w:rsidRPr="00A34E33">
        <w:rPr>
          <w:rFonts w:ascii="Segoe UI" w:hAnsi="Segoe UI" w:cs="Segoe UI"/>
          <w:color w:val="000000"/>
          <w:sz w:val="18"/>
        </w:rPr>
        <w:t> i.e. memory address equality. So if two string objects are referring to same literal in string pool or same string object in heap then </w:t>
      </w:r>
      <w:r w:rsidRPr="00A34E33">
        <w:rPr>
          <w:rStyle w:val="HTMLCode"/>
          <w:rFonts w:ascii="Consolas" w:hAnsi="Consolas"/>
          <w:color w:val="FF0779"/>
          <w:sz w:val="15"/>
          <w:szCs w:val="21"/>
        </w:rPr>
        <w:t>s==t</w:t>
      </w:r>
      <w:r w:rsidRPr="00A34E33">
        <w:rPr>
          <w:rFonts w:ascii="Segoe UI" w:hAnsi="Segoe UI" w:cs="Segoe UI"/>
          <w:color w:val="000000"/>
          <w:sz w:val="18"/>
        </w:rPr>
        <w:t> will return </w:t>
      </w:r>
      <w:r w:rsidRPr="00A34E33">
        <w:rPr>
          <w:rStyle w:val="HTMLCode"/>
          <w:rFonts w:ascii="Consolas" w:hAnsi="Consolas"/>
          <w:color w:val="FF0779"/>
          <w:sz w:val="15"/>
          <w:szCs w:val="21"/>
        </w:rPr>
        <w:t>true</w:t>
      </w:r>
      <w:r w:rsidRPr="00A34E33">
        <w:rPr>
          <w:rFonts w:ascii="Segoe UI" w:hAnsi="Segoe UI" w:cs="Segoe UI"/>
          <w:color w:val="000000"/>
          <w:sz w:val="18"/>
        </w:rPr>
        <w:t>, else </w:t>
      </w:r>
      <w:r w:rsidRPr="00A34E33">
        <w:rPr>
          <w:rStyle w:val="HTMLCode"/>
          <w:rFonts w:ascii="Consolas" w:hAnsi="Consolas"/>
          <w:color w:val="FF0779"/>
          <w:sz w:val="15"/>
          <w:szCs w:val="21"/>
        </w:rPr>
        <w:t>false</w:t>
      </w:r>
      <w:r w:rsidRPr="00A34E33">
        <w:rPr>
          <w:rFonts w:ascii="Segoe UI" w:hAnsi="Segoe UI" w:cs="Segoe UI"/>
          <w:color w:val="000000"/>
          <w:sz w:val="18"/>
        </w:rPr>
        <w:t>.</w:t>
      </w:r>
    </w:p>
    <w:p w:rsidR="00663B6B" w:rsidRPr="00A34E33" w:rsidRDefault="00663B6B" w:rsidP="00434BA0">
      <w:pPr>
        <w:pStyle w:val="NormalWeb"/>
        <w:shd w:val="clear" w:color="auto" w:fill="FFFFFF"/>
        <w:spacing w:before="40" w:beforeAutospacing="0" w:after="60" w:afterAutospacing="0"/>
        <w:rPr>
          <w:rFonts w:ascii="Segoe UI" w:hAnsi="Segoe UI" w:cs="Segoe UI"/>
          <w:color w:val="000000"/>
          <w:sz w:val="18"/>
        </w:rPr>
      </w:pPr>
      <w:r w:rsidRPr="00A34E33">
        <w:rPr>
          <w:rStyle w:val="HTMLCode"/>
          <w:rFonts w:ascii="Consolas" w:hAnsi="Consolas"/>
          <w:color w:val="FF0779"/>
          <w:sz w:val="15"/>
          <w:szCs w:val="21"/>
        </w:rPr>
        <w:t>equals()</w:t>
      </w:r>
      <w:r w:rsidRPr="00A34E33">
        <w:rPr>
          <w:rFonts w:ascii="Segoe UI" w:hAnsi="Segoe UI" w:cs="Segoe UI"/>
          <w:color w:val="000000"/>
          <w:sz w:val="18"/>
        </w:rPr>
        <w:t> method is overridden in String class and </w:t>
      </w:r>
      <w:r w:rsidRPr="00A34E33">
        <w:rPr>
          <w:rStyle w:val="Strong"/>
          <w:rFonts w:ascii="Segoe UI" w:hAnsi="Segoe UI" w:cs="Segoe UI"/>
          <w:color w:val="000000"/>
          <w:sz w:val="18"/>
        </w:rPr>
        <w:t>it verify the char sequences hold by string objects</w:t>
      </w:r>
      <w:r w:rsidRPr="00A34E33">
        <w:rPr>
          <w:rFonts w:ascii="Segoe UI" w:hAnsi="Segoe UI" w:cs="Segoe UI"/>
          <w:color w:val="000000"/>
          <w:sz w:val="18"/>
        </w:rPr>
        <w:t>. If they store the same char sequence, the s.equals(t) will return true, else false.</w:t>
      </w:r>
    </w:p>
    <w:p w:rsidR="00663B6B" w:rsidRPr="00A555E7" w:rsidRDefault="00663B6B" w:rsidP="00A555E7">
      <w:pPr>
        <w:pStyle w:val="Heading1"/>
        <w:spacing w:before="0" w:beforeAutospacing="0" w:after="0" w:afterAutospacing="0"/>
        <w:rPr>
          <w:sz w:val="26"/>
        </w:rPr>
      </w:pPr>
      <w:r w:rsidRPr="00A555E7">
        <w:rPr>
          <w:sz w:val="26"/>
        </w:rPr>
        <w:t>7. Memory leak issue</w:t>
      </w:r>
    </w:p>
    <w:p w:rsidR="00663B6B" w:rsidRPr="00A34E33" w:rsidRDefault="00663B6B" w:rsidP="00434BA0">
      <w:pPr>
        <w:pStyle w:val="NormalWeb"/>
        <w:shd w:val="clear" w:color="auto" w:fill="FFFFFF"/>
        <w:spacing w:before="0" w:beforeAutospacing="0" w:after="40" w:afterAutospacing="0"/>
        <w:rPr>
          <w:rFonts w:ascii="Segoe UI" w:hAnsi="Segoe UI" w:cs="Segoe UI"/>
          <w:color w:val="000000"/>
          <w:sz w:val="18"/>
        </w:rPr>
      </w:pPr>
      <w:r w:rsidRPr="00A34E33">
        <w:rPr>
          <w:rFonts w:ascii="Segoe UI" w:hAnsi="Segoe UI" w:cs="Segoe UI"/>
          <w:color w:val="000000"/>
          <w:sz w:val="18"/>
        </w:rPr>
        <w:t>Till now we have gone through basic stuff. Now something serious. Have you tried creating substrings from a string object? I bet, Yes. Do you know the internals of substring in java? How they create memory leaks?</w:t>
      </w:r>
    </w:p>
    <w:p w:rsidR="00663B6B" w:rsidRPr="00A34E33" w:rsidRDefault="00663B6B" w:rsidP="00434BA0">
      <w:pPr>
        <w:pStyle w:val="NormalWeb"/>
        <w:shd w:val="clear" w:color="auto" w:fill="FFFFFF"/>
        <w:spacing w:before="0" w:beforeAutospacing="0" w:after="40" w:afterAutospacing="0"/>
        <w:rPr>
          <w:rFonts w:ascii="Segoe UI" w:hAnsi="Segoe UI" w:cs="Segoe UI"/>
          <w:color w:val="000000"/>
          <w:sz w:val="18"/>
        </w:rPr>
      </w:pPr>
      <w:r w:rsidRPr="00A34E33">
        <w:rPr>
          <w:rFonts w:ascii="Segoe UI" w:hAnsi="Segoe UI" w:cs="Segoe UI"/>
          <w:color w:val="000000"/>
          <w:sz w:val="18"/>
        </w:rPr>
        <w:t>Substrings in Java are created using method </w:t>
      </w:r>
      <w:r w:rsidRPr="00A34E33">
        <w:rPr>
          <w:rStyle w:val="HTMLCode"/>
          <w:rFonts w:ascii="Consolas" w:hAnsi="Consolas"/>
          <w:color w:val="FF0779"/>
          <w:sz w:val="15"/>
          <w:szCs w:val="21"/>
        </w:rPr>
        <w:t>substring(int beginIndex)</w:t>
      </w:r>
      <w:r w:rsidRPr="00A34E33">
        <w:rPr>
          <w:rFonts w:ascii="Segoe UI" w:hAnsi="Segoe UI" w:cs="Segoe UI"/>
          <w:color w:val="000000"/>
          <w:sz w:val="18"/>
        </w:rPr>
        <w:t> and some other overloaded forms of this method. All these methods create a new String object and update the offset and count variable which we saw at the start of this article.</w:t>
      </w:r>
    </w:p>
    <w:p w:rsidR="00663B6B" w:rsidRPr="00A34E33" w:rsidRDefault="00663B6B" w:rsidP="00434BA0">
      <w:pPr>
        <w:pStyle w:val="NormalWeb"/>
        <w:shd w:val="clear" w:color="auto" w:fill="FFFFFF"/>
        <w:spacing w:before="0" w:beforeAutospacing="0" w:after="40" w:afterAutospacing="0"/>
        <w:rPr>
          <w:rFonts w:ascii="Segoe UI" w:hAnsi="Segoe UI" w:cs="Segoe UI"/>
          <w:color w:val="000000"/>
          <w:sz w:val="18"/>
        </w:rPr>
      </w:pPr>
      <w:r w:rsidRPr="00A34E33">
        <w:rPr>
          <w:rStyle w:val="Emphasis"/>
          <w:rFonts w:ascii="Segoe UI" w:hAnsi="Segoe UI" w:cs="Segoe UI"/>
          <w:color w:val="000000"/>
          <w:sz w:val="18"/>
        </w:rPr>
        <w:t>The original value[] is unchanged. Thus if you create a string with 10000 chars and create 100 substrings with 5-10 chars in each, all 101 objects will have the same char array of size 10000 chars. It is memory wastage without any doubt.</w:t>
      </w:r>
    </w:p>
    <w:p w:rsidR="00663B6B" w:rsidRPr="00A34E33" w:rsidRDefault="00663B6B" w:rsidP="00434BA0">
      <w:pPr>
        <w:pStyle w:val="NormalWeb"/>
        <w:shd w:val="clear" w:color="auto" w:fill="FFFFFF"/>
        <w:spacing w:before="0" w:beforeAutospacing="0" w:after="40" w:afterAutospacing="0"/>
        <w:rPr>
          <w:rFonts w:ascii="Segoe UI" w:hAnsi="Segoe UI" w:cs="Segoe UI"/>
          <w:color w:val="000000"/>
          <w:sz w:val="18"/>
        </w:rPr>
      </w:pPr>
      <w:r w:rsidRPr="00A34E33">
        <w:rPr>
          <w:rFonts w:ascii="Segoe UI" w:hAnsi="Segoe UI" w:cs="Segoe UI"/>
          <w:color w:val="000000"/>
          <w:sz w:val="18"/>
        </w:rPr>
        <w:t>Let see this using a program:</w:t>
      </w:r>
    </w:p>
    <w:p w:rsidR="00A555E7" w:rsidRPr="001B215A" w:rsidRDefault="00A555E7" w:rsidP="00F12305">
      <w:pPr>
        <w:spacing w:after="0" w:line="240" w:lineRule="auto"/>
        <w:rPr>
          <w:rFonts w:ascii="Times New Roman" w:hAnsi="Times New Roman" w:cs="Times New Roman"/>
          <w:i/>
          <w:color w:val="767171" w:themeColor="background2" w:themeShade="80"/>
          <w:sz w:val="16"/>
        </w:rPr>
      </w:pPr>
      <w:r w:rsidRPr="001B215A">
        <w:rPr>
          <w:rStyle w:val="HTMLCode"/>
          <w:rFonts w:eastAsiaTheme="minorHAnsi"/>
          <w:i/>
          <w:color w:val="767171" w:themeColor="background2" w:themeShade="80"/>
          <w:sz w:val="14"/>
        </w:rPr>
        <w:t>import</w:t>
      </w:r>
      <w:r w:rsidRPr="001B215A">
        <w:rPr>
          <w:i/>
          <w:color w:val="767171" w:themeColor="background2" w:themeShade="80"/>
          <w:sz w:val="16"/>
        </w:rPr>
        <w:t> </w:t>
      </w:r>
      <w:r w:rsidRPr="001B215A">
        <w:rPr>
          <w:rStyle w:val="HTMLCode"/>
          <w:rFonts w:eastAsiaTheme="minorHAnsi"/>
          <w:i/>
          <w:color w:val="767171" w:themeColor="background2" w:themeShade="80"/>
          <w:sz w:val="14"/>
        </w:rPr>
        <w:t>java.lang.reflect.Field;</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import</w:t>
      </w:r>
      <w:r w:rsidRPr="001B215A">
        <w:rPr>
          <w:i/>
          <w:color w:val="767171" w:themeColor="background2" w:themeShade="80"/>
          <w:sz w:val="16"/>
        </w:rPr>
        <w:t> </w:t>
      </w:r>
      <w:r w:rsidRPr="001B215A">
        <w:rPr>
          <w:rStyle w:val="HTMLCode"/>
          <w:rFonts w:eastAsiaTheme="minorHAnsi"/>
          <w:i/>
          <w:color w:val="767171" w:themeColor="background2" w:themeShade="80"/>
          <w:sz w:val="14"/>
        </w:rPr>
        <w:t>java.util.Arrays;</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public</w:t>
      </w:r>
      <w:r w:rsidRPr="001B215A">
        <w:rPr>
          <w:i/>
          <w:color w:val="767171" w:themeColor="background2" w:themeShade="80"/>
          <w:sz w:val="16"/>
        </w:rPr>
        <w:t> </w:t>
      </w:r>
      <w:r w:rsidRPr="001B215A">
        <w:rPr>
          <w:rStyle w:val="HTMLCode"/>
          <w:rFonts w:eastAsiaTheme="minorHAnsi"/>
          <w:i/>
          <w:color w:val="767171" w:themeColor="background2" w:themeShade="80"/>
          <w:sz w:val="14"/>
        </w:rPr>
        <w:t>class</w:t>
      </w:r>
      <w:r w:rsidRPr="001B215A">
        <w:rPr>
          <w:i/>
          <w:color w:val="767171" w:themeColor="background2" w:themeShade="80"/>
          <w:sz w:val="16"/>
        </w:rPr>
        <w:t> </w:t>
      </w:r>
      <w:r w:rsidRPr="001B215A">
        <w:rPr>
          <w:rStyle w:val="HTMLCode"/>
          <w:rFonts w:eastAsiaTheme="minorHAnsi"/>
          <w:i/>
          <w:color w:val="767171" w:themeColor="background2" w:themeShade="80"/>
          <w:sz w:val="14"/>
        </w:rPr>
        <w:t>SubStringTest {</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public</w:t>
      </w:r>
      <w:r w:rsidRPr="001B215A">
        <w:rPr>
          <w:i/>
          <w:color w:val="767171" w:themeColor="background2" w:themeShade="80"/>
          <w:sz w:val="16"/>
        </w:rPr>
        <w:t> </w:t>
      </w:r>
      <w:r w:rsidRPr="001B215A">
        <w:rPr>
          <w:rStyle w:val="HTMLCode"/>
          <w:rFonts w:eastAsiaTheme="minorHAnsi"/>
          <w:i/>
          <w:color w:val="767171" w:themeColor="background2" w:themeShade="80"/>
          <w:sz w:val="14"/>
        </w:rPr>
        <w:t>static</w:t>
      </w:r>
      <w:r w:rsidRPr="001B215A">
        <w:rPr>
          <w:i/>
          <w:color w:val="767171" w:themeColor="background2" w:themeShade="80"/>
          <w:sz w:val="16"/>
        </w:rPr>
        <w:t> </w:t>
      </w:r>
      <w:r w:rsidRPr="001B215A">
        <w:rPr>
          <w:rStyle w:val="HTMLCode"/>
          <w:rFonts w:eastAsiaTheme="minorHAnsi"/>
          <w:i/>
          <w:color w:val="767171" w:themeColor="background2" w:themeShade="80"/>
          <w:sz w:val="14"/>
        </w:rPr>
        <w:t>void</w:t>
      </w:r>
      <w:r w:rsidRPr="001B215A">
        <w:rPr>
          <w:i/>
          <w:color w:val="767171" w:themeColor="background2" w:themeShade="80"/>
          <w:sz w:val="16"/>
        </w:rPr>
        <w:t> </w:t>
      </w:r>
      <w:r w:rsidRPr="001B215A">
        <w:rPr>
          <w:rStyle w:val="HTMLCode"/>
          <w:rFonts w:eastAsiaTheme="minorHAnsi"/>
          <w:i/>
          <w:color w:val="767171" w:themeColor="background2" w:themeShade="80"/>
          <w:sz w:val="14"/>
        </w:rPr>
        <w:t>main(String[] args) throws</w:t>
      </w:r>
      <w:r w:rsidRPr="001B215A">
        <w:rPr>
          <w:i/>
          <w:color w:val="767171" w:themeColor="background2" w:themeShade="80"/>
          <w:sz w:val="16"/>
        </w:rPr>
        <w:t> </w:t>
      </w:r>
      <w:r w:rsidRPr="001B215A">
        <w:rPr>
          <w:rStyle w:val="HTMLCode"/>
          <w:rFonts w:eastAsiaTheme="minorHAnsi"/>
          <w:i/>
          <w:color w:val="767171" w:themeColor="background2" w:themeShade="80"/>
          <w:sz w:val="14"/>
        </w:rPr>
        <w:t>Exception</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//Our main String</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String mainString = "i_love_java";</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//Substring holds value 'java'</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String subString = mainString.substring(7);</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System.out.println(mainString);</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lastRenderedPageBreak/>
        <w:t>        System.out.println(subString);</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//Lets see what's inside mainString</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Field innerCharArray = String.class.getDeclaredField("value");</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innerCharArray.setAccessible(true);</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char[] chars = (char[]) innerCharArray.get(mainString);</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System.out.println(Arrays.toString(chars));</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//Now peek inside subString</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chars = (char[]) innerCharArray.get(subString);</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System.out.println(Arrays.toString(chars));</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    }</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Output:</w:t>
      </w:r>
      <w:r w:rsidRPr="001B215A">
        <w:rPr>
          <w:i/>
          <w:color w:val="767171" w:themeColor="background2" w:themeShade="80"/>
          <w:sz w:val="16"/>
        </w:rPr>
        <w:t> </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i_love_java</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java</w:t>
      </w:r>
    </w:p>
    <w:p w:rsidR="00A555E7" w:rsidRPr="001B215A" w:rsidRDefault="00A555E7" w:rsidP="00F12305">
      <w:pPr>
        <w:spacing w:after="0" w:line="240" w:lineRule="auto"/>
        <w:rPr>
          <w:i/>
          <w:color w:val="767171" w:themeColor="background2" w:themeShade="80"/>
          <w:sz w:val="16"/>
        </w:rPr>
      </w:pPr>
      <w:r w:rsidRPr="001B215A">
        <w:rPr>
          <w:rStyle w:val="HTMLCode"/>
          <w:rFonts w:eastAsiaTheme="minorHAnsi"/>
          <w:i/>
          <w:color w:val="767171" w:themeColor="background2" w:themeShade="80"/>
          <w:sz w:val="14"/>
        </w:rPr>
        <w:t>[i, _, l, o, v, e, _, j, a, v, a]</w:t>
      </w:r>
    </w:p>
    <w:p w:rsidR="00A555E7" w:rsidRPr="001B215A" w:rsidRDefault="00A555E7" w:rsidP="00F12305">
      <w:pPr>
        <w:pStyle w:val="NormalWeb"/>
        <w:shd w:val="clear" w:color="auto" w:fill="FFFFFF"/>
        <w:spacing w:before="0" w:beforeAutospacing="0" w:after="0" w:afterAutospacing="0"/>
        <w:rPr>
          <w:rFonts w:ascii="Segoe UI" w:hAnsi="Segoe UI" w:cs="Segoe UI"/>
          <w:i/>
          <w:color w:val="767171" w:themeColor="background2" w:themeShade="80"/>
          <w:sz w:val="18"/>
        </w:rPr>
      </w:pPr>
      <w:r w:rsidRPr="001B215A">
        <w:rPr>
          <w:rStyle w:val="HTMLCode"/>
          <w:rFonts w:eastAsiaTheme="minorHAnsi"/>
          <w:i/>
          <w:color w:val="767171" w:themeColor="background2" w:themeShade="80"/>
          <w:sz w:val="14"/>
        </w:rPr>
        <w:t>[i, _, l, o, v, e, _, j, a, v, a]</w:t>
      </w:r>
    </w:p>
    <w:p w:rsidR="00663B6B" w:rsidRPr="00A34E33" w:rsidRDefault="00663B6B" w:rsidP="001B215A">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Clearly, both objects have the same char array stored while subString need only four characters.</w:t>
      </w:r>
    </w:p>
    <w:p w:rsidR="00663B6B" w:rsidRDefault="00663B6B" w:rsidP="001B215A">
      <w:pPr>
        <w:pStyle w:val="NormalWeb"/>
        <w:shd w:val="clear" w:color="auto" w:fill="FFFFFF"/>
        <w:spacing w:before="0" w:beforeAutospacing="0" w:after="120" w:afterAutospacing="0"/>
        <w:rPr>
          <w:rFonts w:ascii="Segoe UI" w:hAnsi="Segoe UI" w:cs="Segoe UI"/>
          <w:color w:val="000000"/>
          <w:sz w:val="18"/>
        </w:rPr>
      </w:pPr>
      <w:r w:rsidRPr="00A34E33">
        <w:rPr>
          <w:rFonts w:ascii="Segoe UI" w:hAnsi="Segoe UI" w:cs="Segoe UI"/>
          <w:color w:val="000000"/>
          <w:sz w:val="18"/>
        </w:rPr>
        <w:t>Let’s solve this issue using our own code:</w:t>
      </w:r>
    </w:p>
    <w:p w:rsidR="001B215A" w:rsidRPr="00BC6876" w:rsidRDefault="001B215A" w:rsidP="00BC6876">
      <w:pPr>
        <w:spacing w:after="0" w:line="240" w:lineRule="auto"/>
        <w:rPr>
          <w:rFonts w:ascii="Times New Roman" w:hAnsi="Times New Roman" w:cs="Times New Roman"/>
          <w:i/>
          <w:color w:val="767171" w:themeColor="background2" w:themeShade="80"/>
          <w:sz w:val="16"/>
        </w:rPr>
      </w:pPr>
      <w:r w:rsidRPr="00BC6876">
        <w:rPr>
          <w:rStyle w:val="HTMLCode"/>
          <w:rFonts w:eastAsiaTheme="minorHAnsi"/>
          <w:i/>
          <w:color w:val="767171" w:themeColor="background2" w:themeShade="80"/>
          <w:sz w:val="14"/>
        </w:rPr>
        <w:t>import</w:t>
      </w:r>
      <w:r w:rsidRPr="00BC6876">
        <w:rPr>
          <w:i/>
          <w:color w:val="767171" w:themeColor="background2" w:themeShade="80"/>
          <w:sz w:val="16"/>
        </w:rPr>
        <w:t> </w:t>
      </w:r>
      <w:r w:rsidRPr="00BC6876">
        <w:rPr>
          <w:rStyle w:val="HTMLCode"/>
          <w:rFonts w:eastAsiaTheme="minorHAnsi"/>
          <w:i/>
          <w:color w:val="767171" w:themeColor="background2" w:themeShade="80"/>
          <w:sz w:val="14"/>
        </w:rPr>
        <w:t>java.lang.reflect.Field;</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import</w:t>
      </w:r>
      <w:r w:rsidRPr="00BC6876">
        <w:rPr>
          <w:i/>
          <w:color w:val="767171" w:themeColor="background2" w:themeShade="80"/>
          <w:sz w:val="16"/>
        </w:rPr>
        <w:t> </w:t>
      </w:r>
      <w:r w:rsidRPr="00BC6876">
        <w:rPr>
          <w:rStyle w:val="HTMLCode"/>
          <w:rFonts w:eastAsiaTheme="minorHAnsi"/>
          <w:i/>
          <w:color w:val="767171" w:themeColor="background2" w:themeShade="80"/>
          <w:sz w:val="14"/>
        </w:rPr>
        <w:t>java.util.Arrays;</w:t>
      </w:r>
    </w:p>
    <w:p w:rsidR="001B215A" w:rsidRPr="00BC6876" w:rsidRDefault="001B215A" w:rsidP="00BC6876">
      <w:pPr>
        <w:spacing w:after="0" w:line="240" w:lineRule="auto"/>
        <w:rPr>
          <w:i/>
          <w:color w:val="767171" w:themeColor="background2" w:themeShade="80"/>
          <w:sz w:val="16"/>
        </w:rPr>
      </w:pPr>
      <w:r w:rsidRPr="00BC6876">
        <w:rPr>
          <w:i/>
          <w:color w:val="767171" w:themeColor="background2" w:themeShade="80"/>
          <w:sz w:val="16"/>
        </w:rPr>
        <w:t> </w:t>
      </w:r>
      <w:r w:rsidRPr="00BC6876">
        <w:rPr>
          <w:rStyle w:val="HTMLCode"/>
          <w:rFonts w:eastAsiaTheme="minorHAnsi"/>
          <w:i/>
          <w:color w:val="767171" w:themeColor="background2" w:themeShade="80"/>
          <w:sz w:val="14"/>
        </w:rPr>
        <w:t>public</w:t>
      </w:r>
      <w:r w:rsidRPr="00BC6876">
        <w:rPr>
          <w:i/>
          <w:color w:val="767171" w:themeColor="background2" w:themeShade="80"/>
          <w:sz w:val="16"/>
        </w:rPr>
        <w:t> </w:t>
      </w:r>
      <w:r w:rsidRPr="00BC6876">
        <w:rPr>
          <w:rStyle w:val="HTMLCode"/>
          <w:rFonts w:eastAsiaTheme="minorHAnsi"/>
          <w:i/>
          <w:color w:val="767171" w:themeColor="background2" w:themeShade="80"/>
          <w:sz w:val="14"/>
        </w:rPr>
        <w:t>class</w:t>
      </w:r>
      <w:r w:rsidRPr="00BC6876">
        <w:rPr>
          <w:i/>
          <w:color w:val="767171" w:themeColor="background2" w:themeShade="80"/>
          <w:sz w:val="16"/>
        </w:rPr>
        <w:t> </w:t>
      </w:r>
      <w:r w:rsidRPr="00BC6876">
        <w:rPr>
          <w:rStyle w:val="HTMLCode"/>
          <w:rFonts w:eastAsiaTheme="minorHAnsi"/>
          <w:i/>
          <w:color w:val="767171" w:themeColor="background2" w:themeShade="80"/>
          <w:sz w:val="14"/>
        </w:rPr>
        <w:t>SubStringTest</w:t>
      </w:r>
      <w:r w:rsidR="00BC6876">
        <w:rPr>
          <w:rStyle w:val="HTMLCode"/>
          <w:rFonts w:eastAsiaTheme="minorHAnsi"/>
          <w:i/>
          <w:color w:val="767171" w:themeColor="background2" w:themeShade="80"/>
          <w:sz w:val="14"/>
        </w:rPr>
        <w:t xml:space="preserve"> </w:t>
      </w:r>
      <w:r w:rsidRPr="00BC6876">
        <w:rPr>
          <w:rStyle w:val="HTMLCode"/>
          <w:rFonts w:eastAsiaTheme="minorHAnsi"/>
          <w:i/>
          <w:color w:val="767171" w:themeColor="background2" w:themeShade="80"/>
          <w:sz w:val="14"/>
        </w:rPr>
        <w:t>{</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public</w:t>
      </w:r>
      <w:r w:rsidRPr="00BC6876">
        <w:rPr>
          <w:i/>
          <w:color w:val="767171" w:themeColor="background2" w:themeShade="80"/>
          <w:sz w:val="16"/>
        </w:rPr>
        <w:t> </w:t>
      </w:r>
      <w:r w:rsidRPr="00BC6876">
        <w:rPr>
          <w:rStyle w:val="HTMLCode"/>
          <w:rFonts w:eastAsiaTheme="minorHAnsi"/>
          <w:i/>
          <w:color w:val="767171" w:themeColor="background2" w:themeShade="80"/>
          <w:sz w:val="14"/>
        </w:rPr>
        <w:t>static</w:t>
      </w:r>
      <w:r w:rsidRPr="00BC6876">
        <w:rPr>
          <w:i/>
          <w:color w:val="767171" w:themeColor="background2" w:themeShade="80"/>
          <w:sz w:val="16"/>
        </w:rPr>
        <w:t> </w:t>
      </w:r>
      <w:r w:rsidRPr="00BC6876">
        <w:rPr>
          <w:rStyle w:val="HTMLCode"/>
          <w:rFonts w:eastAsiaTheme="minorHAnsi"/>
          <w:i/>
          <w:color w:val="767171" w:themeColor="background2" w:themeShade="80"/>
          <w:sz w:val="14"/>
        </w:rPr>
        <w:t>void</w:t>
      </w:r>
      <w:r w:rsidRPr="00BC6876">
        <w:rPr>
          <w:i/>
          <w:color w:val="767171" w:themeColor="background2" w:themeShade="80"/>
          <w:sz w:val="16"/>
        </w:rPr>
        <w:t> </w:t>
      </w:r>
      <w:r w:rsidRPr="00BC6876">
        <w:rPr>
          <w:rStyle w:val="HTMLCode"/>
          <w:rFonts w:eastAsiaTheme="minorHAnsi"/>
          <w:i/>
          <w:color w:val="767171" w:themeColor="background2" w:themeShade="80"/>
          <w:sz w:val="14"/>
        </w:rPr>
        <w:t>main(String[] args) throws</w:t>
      </w:r>
      <w:r w:rsidRPr="00BC6876">
        <w:rPr>
          <w:i/>
          <w:color w:val="767171" w:themeColor="background2" w:themeShade="80"/>
          <w:sz w:val="16"/>
        </w:rPr>
        <w:t> </w:t>
      </w:r>
      <w:r w:rsidRPr="00BC6876">
        <w:rPr>
          <w:rStyle w:val="HTMLCode"/>
          <w:rFonts w:eastAsiaTheme="minorHAnsi"/>
          <w:i/>
          <w:color w:val="767171" w:themeColor="background2" w:themeShade="80"/>
          <w:sz w:val="14"/>
        </w:rPr>
        <w:t>Exception</w:t>
      </w:r>
      <w:r w:rsidR="00BC6876">
        <w:rPr>
          <w:rStyle w:val="HTMLCode"/>
          <w:rFonts w:eastAsiaTheme="minorHAnsi"/>
          <w:i/>
          <w:color w:val="767171" w:themeColor="background2" w:themeShade="80"/>
          <w:sz w:val="14"/>
        </w:rPr>
        <w:t xml:space="preserve"> </w:t>
      </w:r>
      <w:r w:rsidRPr="00BC6876">
        <w:rPr>
          <w:rStyle w:val="HTMLCode"/>
          <w:rFonts w:eastAsiaTheme="minorHAnsi"/>
          <w:i/>
          <w:color w:val="767171" w:themeColor="background2" w:themeShade="80"/>
          <w:sz w:val="14"/>
        </w:rPr>
        <w:t>    {</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//Our main String</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String mainString = "i_love_java";</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//Substring holds value 'java'</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String subString = fancySubstring(7, mainString);</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System.out.println(mainString);</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System.out.println(subString);</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//Lets see what's inside mainString</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Field innerCharArray = String.class.getDeclaredField("value");</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innerCharArray.setAccessible(true);</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char[] chars = (char[]) innerCharArray.get(mainString);</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System.out.println(Arrays.toString(chars));</w:t>
      </w:r>
    </w:p>
    <w:p w:rsidR="001B215A" w:rsidRPr="00BC6876" w:rsidRDefault="001B215A" w:rsidP="00BC6876">
      <w:pPr>
        <w:spacing w:after="0" w:line="240" w:lineRule="auto"/>
        <w:rPr>
          <w:i/>
          <w:color w:val="767171" w:themeColor="background2" w:themeShade="80"/>
          <w:sz w:val="16"/>
        </w:rPr>
      </w:pPr>
      <w:r w:rsidRPr="00BC6876">
        <w:rPr>
          <w:i/>
          <w:color w:val="767171" w:themeColor="background2" w:themeShade="80"/>
          <w:sz w:val="16"/>
        </w:rPr>
        <w:t> </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//Now peek inside subString</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chars = (char[]) innerCharArray.get(subString);</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System.out.println(Arrays.toString(chars));</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w:t>
      </w:r>
    </w:p>
    <w:p w:rsidR="001B215A" w:rsidRPr="00BC6876" w:rsidRDefault="001B215A" w:rsidP="00BC6876">
      <w:pPr>
        <w:spacing w:after="0" w:line="240" w:lineRule="auto"/>
        <w:rPr>
          <w:i/>
          <w:color w:val="767171" w:themeColor="background2" w:themeShade="80"/>
          <w:sz w:val="16"/>
        </w:rPr>
      </w:pPr>
      <w:r w:rsidRPr="00BC6876">
        <w:rPr>
          <w:i/>
          <w:color w:val="767171" w:themeColor="background2" w:themeShade="80"/>
          <w:sz w:val="16"/>
        </w:rPr>
        <w:t> </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//Our new method prevents memory leakage</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public</w:t>
      </w:r>
      <w:r w:rsidRPr="00BC6876">
        <w:rPr>
          <w:i/>
          <w:color w:val="767171" w:themeColor="background2" w:themeShade="80"/>
          <w:sz w:val="16"/>
        </w:rPr>
        <w:t> </w:t>
      </w:r>
      <w:r w:rsidRPr="00BC6876">
        <w:rPr>
          <w:rStyle w:val="HTMLCode"/>
          <w:rFonts w:eastAsiaTheme="minorHAnsi"/>
          <w:i/>
          <w:color w:val="767171" w:themeColor="background2" w:themeShade="80"/>
          <w:sz w:val="14"/>
        </w:rPr>
        <w:t>static</w:t>
      </w:r>
      <w:r w:rsidRPr="00BC6876">
        <w:rPr>
          <w:i/>
          <w:color w:val="767171" w:themeColor="background2" w:themeShade="80"/>
          <w:sz w:val="16"/>
        </w:rPr>
        <w:t> </w:t>
      </w:r>
      <w:r w:rsidRPr="00BC6876">
        <w:rPr>
          <w:rStyle w:val="HTMLCode"/>
          <w:rFonts w:eastAsiaTheme="minorHAnsi"/>
          <w:i/>
          <w:color w:val="767171" w:themeColor="background2" w:themeShade="80"/>
          <w:sz w:val="14"/>
        </w:rPr>
        <w:t>String fancySubstring(int</w:t>
      </w:r>
      <w:r w:rsidRPr="00BC6876">
        <w:rPr>
          <w:i/>
          <w:color w:val="767171" w:themeColor="background2" w:themeShade="80"/>
          <w:sz w:val="16"/>
        </w:rPr>
        <w:t> </w:t>
      </w:r>
      <w:r w:rsidRPr="00BC6876">
        <w:rPr>
          <w:rStyle w:val="HTMLCode"/>
          <w:rFonts w:eastAsiaTheme="minorHAnsi"/>
          <w:i/>
          <w:color w:val="767171" w:themeColor="background2" w:themeShade="80"/>
          <w:sz w:val="14"/>
        </w:rPr>
        <w:t>beginIndex, String original)</w:t>
      </w:r>
      <w:r w:rsidR="00851B9B">
        <w:rPr>
          <w:rStyle w:val="HTMLCode"/>
          <w:rFonts w:eastAsiaTheme="minorHAnsi"/>
          <w:i/>
          <w:color w:val="767171" w:themeColor="background2" w:themeShade="80"/>
          <w:sz w:val="14"/>
        </w:rPr>
        <w:t xml:space="preserve"> </w:t>
      </w:r>
      <w:r w:rsidRPr="00BC6876">
        <w:rPr>
          <w:rStyle w:val="HTMLCode"/>
          <w:rFonts w:eastAsiaTheme="minorHAnsi"/>
          <w:i/>
          <w:color w:val="767171" w:themeColor="background2" w:themeShade="80"/>
          <w:sz w:val="14"/>
        </w:rPr>
        <w:t>    {</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return</w:t>
      </w:r>
      <w:r w:rsidRPr="00BC6876">
        <w:rPr>
          <w:i/>
          <w:color w:val="767171" w:themeColor="background2" w:themeShade="80"/>
          <w:sz w:val="16"/>
        </w:rPr>
        <w:t> </w:t>
      </w:r>
      <w:r w:rsidRPr="00BC6876">
        <w:rPr>
          <w:rStyle w:val="HTMLCode"/>
          <w:rFonts w:eastAsiaTheme="minorHAnsi"/>
          <w:i/>
          <w:color w:val="767171" w:themeColor="background2" w:themeShade="80"/>
          <w:sz w:val="14"/>
        </w:rPr>
        <w:t>new</w:t>
      </w:r>
      <w:r w:rsidRPr="00BC6876">
        <w:rPr>
          <w:i/>
          <w:color w:val="767171" w:themeColor="background2" w:themeShade="80"/>
          <w:sz w:val="16"/>
        </w:rPr>
        <w:t> </w:t>
      </w:r>
      <w:r w:rsidRPr="00BC6876">
        <w:rPr>
          <w:rStyle w:val="HTMLCode"/>
          <w:rFonts w:eastAsiaTheme="minorHAnsi"/>
          <w:i/>
          <w:color w:val="767171" w:themeColor="background2" w:themeShade="80"/>
          <w:sz w:val="14"/>
        </w:rPr>
        <w:t>String(original.substring(beginIndex));</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    }</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Output:</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i_love_java</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java</w:t>
      </w:r>
    </w:p>
    <w:p w:rsidR="001B215A" w:rsidRPr="00BC6876" w:rsidRDefault="001B215A" w:rsidP="00BC6876">
      <w:pPr>
        <w:spacing w:after="0" w:line="240" w:lineRule="auto"/>
        <w:rPr>
          <w:i/>
          <w:color w:val="767171" w:themeColor="background2" w:themeShade="80"/>
          <w:sz w:val="16"/>
        </w:rPr>
      </w:pPr>
      <w:r w:rsidRPr="00BC6876">
        <w:rPr>
          <w:rStyle w:val="HTMLCode"/>
          <w:rFonts w:eastAsiaTheme="minorHAnsi"/>
          <w:i/>
          <w:color w:val="767171" w:themeColor="background2" w:themeShade="80"/>
          <w:sz w:val="14"/>
        </w:rPr>
        <w:t>[i, _, l, o, v, e, _, j, a, v, a]</w:t>
      </w:r>
    </w:p>
    <w:p w:rsidR="001B215A" w:rsidRPr="00BC6876" w:rsidRDefault="001B215A" w:rsidP="00BC6876">
      <w:pPr>
        <w:pStyle w:val="NormalWeb"/>
        <w:shd w:val="clear" w:color="auto" w:fill="FFFFFF"/>
        <w:spacing w:before="0" w:beforeAutospacing="0" w:after="0" w:afterAutospacing="0"/>
        <w:rPr>
          <w:rFonts w:ascii="Segoe UI" w:hAnsi="Segoe UI" w:cs="Segoe UI"/>
          <w:i/>
          <w:color w:val="767171" w:themeColor="background2" w:themeShade="80"/>
          <w:sz w:val="18"/>
        </w:rPr>
      </w:pPr>
      <w:r w:rsidRPr="00BC6876">
        <w:rPr>
          <w:rStyle w:val="HTMLCode"/>
          <w:rFonts w:eastAsiaTheme="minorHAnsi"/>
          <w:i/>
          <w:color w:val="767171" w:themeColor="background2" w:themeShade="80"/>
          <w:sz w:val="14"/>
        </w:rPr>
        <w:t>[j, a, v, a]</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Now substring has only characters which it needs, and intermediate string used to create our correct substring can be garbage collected and thus leaving no memory footprint.</w:t>
      </w:r>
    </w:p>
    <w:p w:rsidR="00663B6B" w:rsidRPr="003766D1" w:rsidRDefault="00663B6B" w:rsidP="003766D1">
      <w:pPr>
        <w:pStyle w:val="Heading1"/>
        <w:spacing w:before="0" w:beforeAutospacing="0" w:after="0" w:afterAutospacing="0"/>
        <w:rPr>
          <w:sz w:val="26"/>
        </w:rPr>
      </w:pPr>
      <w:r w:rsidRPr="003766D1">
        <w:rPr>
          <w:sz w:val="26"/>
        </w:rPr>
        <w:t>8. How String works in Java?</w:t>
      </w:r>
    </w:p>
    <w:p w:rsidR="00663B6B" w:rsidRDefault="00663B6B" w:rsidP="00434BA0">
      <w:pPr>
        <w:pStyle w:val="NormalWeb"/>
        <w:shd w:val="clear" w:color="auto" w:fill="FFFFFF"/>
        <w:spacing w:before="40" w:beforeAutospacing="0" w:after="60" w:afterAutospacing="0"/>
        <w:rPr>
          <w:rFonts w:ascii="Segoe UI" w:hAnsi="Segoe UI" w:cs="Segoe UI"/>
          <w:color w:val="000000"/>
          <w:sz w:val="18"/>
        </w:rPr>
      </w:pPr>
      <w:r w:rsidRPr="00A34E33">
        <w:rPr>
          <w:rFonts w:ascii="Segoe UI" w:hAnsi="Segoe UI" w:cs="Segoe UI"/>
          <w:color w:val="000000"/>
          <w:sz w:val="18"/>
        </w:rPr>
        <w:t>String in Java is like any other programming language, a sequence of characters. This is more like a utility class to work on that char sequence. This char sequence is maintained in the following variable:</w:t>
      </w:r>
    </w:p>
    <w:p w:rsidR="00434BA0" w:rsidRPr="00A34E33" w:rsidRDefault="00434BA0" w:rsidP="00434BA0">
      <w:pPr>
        <w:spacing w:afterLines="60" w:after="144" w:line="240" w:lineRule="auto"/>
        <w:rPr>
          <w:rFonts w:ascii="Times New Roman" w:hAnsi="Times New Roman" w:cs="Times New Roman"/>
          <w:sz w:val="16"/>
        </w:rPr>
      </w:pPr>
      <w:r w:rsidRPr="00A34E33">
        <w:rPr>
          <w:rStyle w:val="HTMLCode"/>
          <w:rFonts w:eastAsiaTheme="minorHAnsi"/>
          <w:sz w:val="14"/>
        </w:rPr>
        <w:t>/** The value is used for character storage. */</w:t>
      </w:r>
    </w:p>
    <w:p w:rsidR="00434BA0" w:rsidRPr="00A34E33" w:rsidRDefault="00434BA0" w:rsidP="00434BA0">
      <w:pPr>
        <w:pStyle w:val="NormalWeb"/>
        <w:shd w:val="clear" w:color="auto" w:fill="FFFFFF"/>
        <w:spacing w:before="0" w:beforeAutospacing="0" w:afterLines="60" w:after="144" w:afterAutospacing="0"/>
        <w:rPr>
          <w:rFonts w:ascii="Segoe UI" w:hAnsi="Segoe UI" w:cs="Segoe UI"/>
          <w:color w:val="000000"/>
          <w:sz w:val="18"/>
        </w:rPr>
      </w:pPr>
      <w:r w:rsidRPr="00A34E33">
        <w:rPr>
          <w:rStyle w:val="HTMLCode"/>
          <w:rFonts w:eastAsiaTheme="minorHAnsi"/>
          <w:sz w:val="14"/>
        </w:rPr>
        <w:t>private</w:t>
      </w:r>
      <w:r w:rsidRPr="00A34E33">
        <w:rPr>
          <w:sz w:val="16"/>
        </w:rPr>
        <w:t> </w:t>
      </w:r>
      <w:r w:rsidRPr="00A34E33">
        <w:rPr>
          <w:rStyle w:val="HTMLCode"/>
          <w:rFonts w:eastAsiaTheme="minorHAnsi"/>
          <w:sz w:val="14"/>
        </w:rPr>
        <w:t>final</w:t>
      </w:r>
      <w:r w:rsidRPr="00A34E33">
        <w:rPr>
          <w:sz w:val="16"/>
        </w:rPr>
        <w:t> </w:t>
      </w:r>
      <w:r w:rsidRPr="00A34E33">
        <w:rPr>
          <w:rStyle w:val="HTMLCode"/>
          <w:rFonts w:eastAsiaTheme="minorHAnsi"/>
          <w:sz w:val="14"/>
        </w:rPr>
        <w:t>char</w:t>
      </w:r>
      <w:r w:rsidRPr="00A34E33">
        <w:rPr>
          <w:sz w:val="16"/>
        </w:rPr>
        <w:t> </w:t>
      </w:r>
      <w:r w:rsidRPr="00A34E33">
        <w:rPr>
          <w:rStyle w:val="HTMLCode"/>
          <w:rFonts w:eastAsiaTheme="minorHAnsi"/>
          <w:sz w:val="14"/>
        </w:rPr>
        <w:t>value[];</w:t>
      </w:r>
    </w:p>
    <w:p w:rsidR="00663B6B" w:rsidRPr="00A34E33" w:rsidRDefault="00663B6B" w:rsidP="00434BA0">
      <w:pPr>
        <w:pStyle w:val="NormalWeb"/>
        <w:shd w:val="clear" w:color="auto" w:fill="FFFFFF"/>
        <w:spacing w:before="40" w:beforeAutospacing="0" w:after="60" w:afterAutospacing="0"/>
        <w:rPr>
          <w:rFonts w:ascii="Segoe UI" w:hAnsi="Segoe UI" w:cs="Segoe UI"/>
          <w:color w:val="000000"/>
          <w:sz w:val="18"/>
        </w:rPr>
      </w:pPr>
      <w:r w:rsidRPr="00A34E33">
        <w:rPr>
          <w:rFonts w:ascii="Segoe UI" w:hAnsi="Segoe UI" w:cs="Segoe UI"/>
          <w:color w:val="000000"/>
          <w:sz w:val="18"/>
        </w:rPr>
        <w:t>To access this array in different scenarios, the following variables are used:</w:t>
      </w:r>
    </w:p>
    <w:p w:rsidR="00434BA0" w:rsidRPr="00A34E33" w:rsidRDefault="00434BA0" w:rsidP="00F469BE">
      <w:pPr>
        <w:spacing w:after="40" w:line="240" w:lineRule="auto"/>
        <w:rPr>
          <w:rFonts w:ascii="Times New Roman" w:hAnsi="Times New Roman" w:cs="Times New Roman"/>
          <w:sz w:val="16"/>
        </w:rPr>
      </w:pPr>
      <w:r w:rsidRPr="00A34E33">
        <w:rPr>
          <w:rStyle w:val="HTMLCode"/>
          <w:rFonts w:eastAsiaTheme="minorHAnsi"/>
          <w:sz w:val="14"/>
        </w:rPr>
        <w:t>/** The offset is the first index of the storage that is used. */</w:t>
      </w:r>
    </w:p>
    <w:p w:rsidR="00434BA0" w:rsidRPr="00A34E33" w:rsidRDefault="00434BA0" w:rsidP="00F469BE">
      <w:pPr>
        <w:spacing w:after="40" w:line="240" w:lineRule="auto"/>
        <w:rPr>
          <w:sz w:val="16"/>
        </w:rPr>
      </w:pPr>
      <w:r w:rsidRPr="00A34E33">
        <w:rPr>
          <w:rStyle w:val="HTMLCode"/>
          <w:rFonts w:eastAsiaTheme="minorHAnsi"/>
          <w:sz w:val="14"/>
        </w:rPr>
        <w:t>private</w:t>
      </w:r>
      <w:r w:rsidRPr="00A34E33">
        <w:rPr>
          <w:sz w:val="16"/>
        </w:rPr>
        <w:t> </w:t>
      </w:r>
      <w:r w:rsidRPr="00A34E33">
        <w:rPr>
          <w:rStyle w:val="HTMLCode"/>
          <w:rFonts w:eastAsiaTheme="minorHAnsi"/>
          <w:sz w:val="14"/>
        </w:rPr>
        <w:t>final</w:t>
      </w:r>
      <w:r w:rsidRPr="00A34E33">
        <w:rPr>
          <w:sz w:val="16"/>
        </w:rPr>
        <w:t> </w:t>
      </w:r>
      <w:r w:rsidRPr="00A34E33">
        <w:rPr>
          <w:rStyle w:val="HTMLCode"/>
          <w:rFonts w:eastAsiaTheme="minorHAnsi"/>
          <w:sz w:val="14"/>
        </w:rPr>
        <w:t>int</w:t>
      </w:r>
      <w:r w:rsidRPr="00A34E33">
        <w:rPr>
          <w:sz w:val="16"/>
        </w:rPr>
        <w:t> </w:t>
      </w:r>
      <w:r w:rsidRPr="00A34E33">
        <w:rPr>
          <w:rStyle w:val="HTMLCode"/>
          <w:rFonts w:eastAsiaTheme="minorHAnsi"/>
          <w:sz w:val="14"/>
        </w:rPr>
        <w:t>offset;</w:t>
      </w:r>
    </w:p>
    <w:p w:rsidR="00434BA0" w:rsidRPr="00A34E33" w:rsidRDefault="00434BA0" w:rsidP="00F469BE">
      <w:pPr>
        <w:spacing w:after="40" w:line="240" w:lineRule="auto"/>
        <w:rPr>
          <w:sz w:val="16"/>
        </w:rPr>
      </w:pPr>
      <w:r w:rsidRPr="00A34E33">
        <w:rPr>
          <w:rStyle w:val="HTMLCode"/>
          <w:rFonts w:eastAsiaTheme="minorHAnsi"/>
          <w:sz w:val="14"/>
        </w:rPr>
        <w:t>/** The count is the number of characters in the String. */</w:t>
      </w:r>
    </w:p>
    <w:p w:rsidR="00434BA0" w:rsidRDefault="00434BA0" w:rsidP="00434BA0">
      <w:pPr>
        <w:pStyle w:val="Heading1"/>
        <w:spacing w:before="0" w:beforeAutospacing="0" w:after="0" w:afterAutospacing="0"/>
        <w:rPr>
          <w:sz w:val="26"/>
        </w:rPr>
      </w:pPr>
      <w:r w:rsidRPr="00A34E33">
        <w:rPr>
          <w:rStyle w:val="HTMLCode"/>
          <w:rFonts w:eastAsiaTheme="minorHAnsi"/>
          <w:sz w:val="14"/>
        </w:rPr>
        <w:t>private</w:t>
      </w:r>
      <w:r w:rsidRPr="00A34E33">
        <w:rPr>
          <w:sz w:val="16"/>
        </w:rPr>
        <w:t> </w:t>
      </w:r>
      <w:r w:rsidRPr="00A34E33">
        <w:rPr>
          <w:rStyle w:val="HTMLCode"/>
          <w:rFonts w:eastAsiaTheme="minorHAnsi"/>
          <w:sz w:val="14"/>
        </w:rPr>
        <w:t>final</w:t>
      </w:r>
      <w:r w:rsidRPr="00A34E33">
        <w:rPr>
          <w:sz w:val="16"/>
        </w:rPr>
        <w:t> </w:t>
      </w:r>
      <w:r w:rsidRPr="00A34E33">
        <w:rPr>
          <w:rStyle w:val="HTMLCode"/>
          <w:rFonts w:eastAsiaTheme="minorHAnsi"/>
          <w:sz w:val="14"/>
        </w:rPr>
        <w:t>int</w:t>
      </w:r>
      <w:r w:rsidRPr="00A34E33">
        <w:rPr>
          <w:sz w:val="16"/>
        </w:rPr>
        <w:t> </w:t>
      </w:r>
      <w:r w:rsidRPr="00A34E33">
        <w:rPr>
          <w:rStyle w:val="HTMLCode"/>
          <w:rFonts w:eastAsiaTheme="minorHAnsi"/>
          <w:sz w:val="14"/>
        </w:rPr>
        <w:t>count;</w:t>
      </w:r>
    </w:p>
    <w:p w:rsidR="00663B6B" w:rsidRPr="003766D1" w:rsidRDefault="00663B6B" w:rsidP="003766D1">
      <w:pPr>
        <w:pStyle w:val="Heading1"/>
        <w:spacing w:before="0" w:beforeAutospacing="0" w:after="0" w:afterAutospacing="0"/>
        <w:rPr>
          <w:sz w:val="26"/>
        </w:rPr>
      </w:pPr>
      <w:r w:rsidRPr="003766D1">
        <w:rPr>
          <w:sz w:val="26"/>
        </w:rPr>
        <w:t>10. How to check is String in Palindrome?</w:t>
      </w:r>
    </w:p>
    <w:p w:rsidR="00663B6B" w:rsidRDefault="00663B6B" w:rsidP="00F469BE">
      <w:pPr>
        <w:pStyle w:val="NormalWeb"/>
        <w:shd w:val="clear" w:color="auto" w:fill="FFFFFF"/>
        <w:spacing w:before="0" w:beforeAutospacing="0" w:after="120" w:afterAutospacing="0"/>
        <w:rPr>
          <w:rFonts w:ascii="Segoe UI" w:hAnsi="Segoe UI" w:cs="Segoe UI"/>
          <w:color w:val="000000"/>
          <w:sz w:val="18"/>
        </w:rPr>
      </w:pPr>
      <w:r w:rsidRPr="00A34E33">
        <w:rPr>
          <w:rFonts w:ascii="Segoe UI" w:hAnsi="Segoe UI" w:cs="Segoe UI"/>
          <w:color w:val="000000"/>
          <w:sz w:val="18"/>
        </w:rPr>
        <w:t>A String is said to be </w:t>
      </w:r>
      <w:hyperlink r:id="rId17" w:tgtFrame="_blank" w:history="1">
        <w:r w:rsidRPr="00A34E33">
          <w:rPr>
            <w:rStyle w:val="Hyperlink"/>
            <w:rFonts w:ascii="Segoe UI" w:hAnsi="Segoe UI" w:cs="Segoe UI"/>
            <w:color w:val="0366D6"/>
            <w:sz w:val="18"/>
            <w:u w:val="none"/>
          </w:rPr>
          <w:t>Palindrome</w:t>
        </w:r>
      </w:hyperlink>
      <w:r w:rsidRPr="00A34E33">
        <w:rPr>
          <w:rFonts w:ascii="Segoe UI" w:hAnsi="Segoe UI" w:cs="Segoe UI"/>
          <w:color w:val="000000"/>
          <w:sz w:val="18"/>
        </w:rPr>
        <w:t> if it’s value is same when reversed. To check Palindrome, simply reverse the String and check the content of original string and revered String.</w:t>
      </w:r>
    </w:p>
    <w:p w:rsidR="00E15E8B" w:rsidRPr="00E15E8B" w:rsidRDefault="00E15E8B" w:rsidP="00E15E8B">
      <w:pPr>
        <w:spacing w:after="0" w:line="240" w:lineRule="auto"/>
        <w:jc w:val="center"/>
        <w:rPr>
          <w:i/>
          <w:color w:val="767171" w:themeColor="background2" w:themeShade="80"/>
          <w:sz w:val="16"/>
        </w:rPr>
      </w:pPr>
      <w:r w:rsidRPr="00E15E8B">
        <w:rPr>
          <w:i/>
          <w:color w:val="767171" w:themeColor="background2" w:themeShade="80"/>
          <w:sz w:val="16"/>
        </w:rPr>
        <w:t>StringExample.java</w:t>
      </w:r>
    </w:p>
    <w:p w:rsidR="00E15E8B" w:rsidRPr="00E15E8B" w:rsidRDefault="00E15E8B" w:rsidP="00E15E8B">
      <w:pPr>
        <w:spacing w:after="0" w:line="240" w:lineRule="auto"/>
        <w:rPr>
          <w:i/>
          <w:color w:val="767171" w:themeColor="background2" w:themeShade="80"/>
          <w:sz w:val="16"/>
        </w:rPr>
      </w:pPr>
      <w:r w:rsidRPr="00E15E8B">
        <w:rPr>
          <w:rStyle w:val="HTMLCode"/>
          <w:rFonts w:eastAsiaTheme="minorHAnsi"/>
          <w:i/>
          <w:color w:val="767171" w:themeColor="background2" w:themeShade="80"/>
          <w:sz w:val="14"/>
        </w:rPr>
        <w:t>public</w:t>
      </w:r>
      <w:r w:rsidRPr="00E15E8B">
        <w:rPr>
          <w:i/>
          <w:color w:val="767171" w:themeColor="background2" w:themeShade="80"/>
          <w:sz w:val="16"/>
        </w:rPr>
        <w:t> </w:t>
      </w:r>
      <w:r w:rsidRPr="00E15E8B">
        <w:rPr>
          <w:rStyle w:val="HTMLCode"/>
          <w:rFonts w:eastAsiaTheme="minorHAnsi"/>
          <w:i/>
          <w:color w:val="767171" w:themeColor="background2" w:themeShade="80"/>
          <w:sz w:val="14"/>
        </w:rPr>
        <w:t>class</w:t>
      </w:r>
      <w:r w:rsidRPr="00E15E8B">
        <w:rPr>
          <w:i/>
          <w:color w:val="767171" w:themeColor="background2" w:themeShade="80"/>
          <w:sz w:val="16"/>
        </w:rPr>
        <w:t> </w:t>
      </w:r>
      <w:r w:rsidRPr="00E15E8B">
        <w:rPr>
          <w:rStyle w:val="HTMLCode"/>
          <w:rFonts w:eastAsiaTheme="minorHAnsi"/>
          <w:i/>
          <w:color w:val="767171" w:themeColor="background2" w:themeShade="80"/>
          <w:sz w:val="14"/>
        </w:rPr>
        <w:t>StringExample</w:t>
      </w:r>
    </w:p>
    <w:p w:rsidR="00E15E8B" w:rsidRPr="00E15E8B" w:rsidRDefault="00E15E8B" w:rsidP="00E15E8B">
      <w:pPr>
        <w:spacing w:after="0" w:line="240" w:lineRule="auto"/>
        <w:rPr>
          <w:i/>
          <w:color w:val="767171" w:themeColor="background2" w:themeShade="80"/>
          <w:sz w:val="16"/>
        </w:rPr>
      </w:pPr>
      <w:r w:rsidRPr="00E15E8B">
        <w:rPr>
          <w:rStyle w:val="HTMLCode"/>
          <w:rFonts w:eastAsiaTheme="minorHAnsi"/>
          <w:i/>
          <w:color w:val="767171" w:themeColor="background2" w:themeShade="80"/>
          <w:sz w:val="14"/>
        </w:rPr>
        <w:t>{</w:t>
      </w:r>
    </w:p>
    <w:p w:rsidR="00E15E8B" w:rsidRPr="00E15E8B" w:rsidRDefault="00E15E8B" w:rsidP="00E15E8B">
      <w:pPr>
        <w:spacing w:after="0" w:line="240" w:lineRule="auto"/>
        <w:rPr>
          <w:i/>
          <w:color w:val="767171" w:themeColor="background2" w:themeShade="80"/>
          <w:sz w:val="16"/>
        </w:rPr>
      </w:pPr>
      <w:r w:rsidRPr="00E15E8B">
        <w:rPr>
          <w:rStyle w:val="HTMLCode"/>
          <w:rFonts w:eastAsiaTheme="minorHAnsi"/>
          <w:i/>
          <w:color w:val="767171" w:themeColor="background2" w:themeShade="80"/>
          <w:sz w:val="14"/>
        </w:rPr>
        <w:t>    public</w:t>
      </w:r>
      <w:r w:rsidRPr="00E15E8B">
        <w:rPr>
          <w:i/>
          <w:color w:val="767171" w:themeColor="background2" w:themeShade="80"/>
          <w:sz w:val="16"/>
        </w:rPr>
        <w:t> </w:t>
      </w:r>
      <w:r w:rsidRPr="00E15E8B">
        <w:rPr>
          <w:rStyle w:val="HTMLCode"/>
          <w:rFonts w:eastAsiaTheme="minorHAnsi"/>
          <w:i/>
          <w:color w:val="767171" w:themeColor="background2" w:themeShade="80"/>
          <w:sz w:val="14"/>
        </w:rPr>
        <w:t>static</w:t>
      </w:r>
      <w:r w:rsidRPr="00E15E8B">
        <w:rPr>
          <w:i/>
          <w:color w:val="767171" w:themeColor="background2" w:themeShade="80"/>
          <w:sz w:val="16"/>
        </w:rPr>
        <w:t> </w:t>
      </w:r>
      <w:r w:rsidRPr="00E15E8B">
        <w:rPr>
          <w:rStyle w:val="HTMLCode"/>
          <w:rFonts w:eastAsiaTheme="minorHAnsi"/>
          <w:i/>
          <w:color w:val="767171" w:themeColor="background2" w:themeShade="80"/>
          <w:sz w:val="14"/>
        </w:rPr>
        <w:t>void</w:t>
      </w:r>
      <w:r w:rsidRPr="00E15E8B">
        <w:rPr>
          <w:i/>
          <w:color w:val="767171" w:themeColor="background2" w:themeShade="80"/>
          <w:sz w:val="16"/>
        </w:rPr>
        <w:t> </w:t>
      </w:r>
      <w:r w:rsidRPr="00E15E8B">
        <w:rPr>
          <w:rStyle w:val="HTMLCode"/>
          <w:rFonts w:eastAsiaTheme="minorHAnsi"/>
          <w:i/>
          <w:color w:val="767171" w:themeColor="background2" w:themeShade="80"/>
          <w:sz w:val="14"/>
        </w:rPr>
        <w:t>main(String[] args)</w:t>
      </w:r>
    </w:p>
    <w:p w:rsidR="00E15E8B" w:rsidRPr="00E15E8B" w:rsidRDefault="00E15E8B" w:rsidP="00E15E8B">
      <w:pPr>
        <w:spacing w:after="0" w:line="240" w:lineRule="auto"/>
        <w:rPr>
          <w:i/>
          <w:color w:val="767171" w:themeColor="background2" w:themeShade="80"/>
          <w:sz w:val="16"/>
        </w:rPr>
      </w:pPr>
      <w:r w:rsidRPr="00E15E8B">
        <w:rPr>
          <w:rStyle w:val="HTMLCode"/>
          <w:rFonts w:eastAsiaTheme="minorHAnsi"/>
          <w:i/>
          <w:color w:val="767171" w:themeColor="background2" w:themeShade="80"/>
          <w:sz w:val="14"/>
        </w:rPr>
        <w:t>    {</w:t>
      </w:r>
    </w:p>
    <w:p w:rsidR="00E15E8B" w:rsidRPr="00E15E8B" w:rsidRDefault="00E15E8B" w:rsidP="00E15E8B">
      <w:pPr>
        <w:spacing w:after="0" w:line="240" w:lineRule="auto"/>
        <w:rPr>
          <w:i/>
          <w:color w:val="767171" w:themeColor="background2" w:themeShade="80"/>
          <w:sz w:val="16"/>
        </w:rPr>
      </w:pPr>
      <w:r w:rsidRPr="00E15E8B">
        <w:rPr>
          <w:rStyle w:val="HTMLCode"/>
          <w:rFonts w:eastAsiaTheme="minorHAnsi"/>
          <w:i/>
          <w:color w:val="767171" w:themeColor="background2" w:themeShade="80"/>
          <w:sz w:val="14"/>
        </w:rPr>
        <w:t>        String originalString = "abcdcba";</w:t>
      </w:r>
    </w:p>
    <w:p w:rsidR="00E15E8B" w:rsidRPr="00E15E8B" w:rsidRDefault="00E15E8B" w:rsidP="00E15E8B">
      <w:pPr>
        <w:spacing w:after="0" w:line="240" w:lineRule="auto"/>
        <w:rPr>
          <w:i/>
          <w:color w:val="767171" w:themeColor="background2" w:themeShade="80"/>
          <w:sz w:val="16"/>
        </w:rPr>
      </w:pPr>
      <w:r w:rsidRPr="00E15E8B">
        <w:rPr>
          <w:rStyle w:val="HTMLCode"/>
          <w:rFonts w:eastAsiaTheme="minorHAnsi"/>
          <w:i/>
          <w:color w:val="767171" w:themeColor="background2" w:themeShade="80"/>
          <w:sz w:val="14"/>
        </w:rPr>
        <w:lastRenderedPageBreak/>
        <w:t>        StringBuilder strBuilder = new</w:t>
      </w:r>
      <w:r w:rsidRPr="00E15E8B">
        <w:rPr>
          <w:i/>
          <w:color w:val="767171" w:themeColor="background2" w:themeShade="80"/>
          <w:sz w:val="16"/>
        </w:rPr>
        <w:t> </w:t>
      </w:r>
      <w:r w:rsidRPr="00E15E8B">
        <w:rPr>
          <w:rStyle w:val="HTMLCode"/>
          <w:rFonts w:eastAsiaTheme="minorHAnsi"/>
          <w:i/>
          <w:color w:val="767171" w:themeColor="background2" w:themeShade="80"/>
          <w:sz w:val="14"/>
        </w:rPr>
        <w:t>StringBuilder(originalString);</w:t>
      </w:r>
    </w:p>
    <w:p w:rsidR="00E15E8B" w:rsidRPr="00E15E8B" w:rsidRDefault="00E15E8B" w:rsidP="00E15E8B">
      <w:pPr>
        <w:spacing w:after="0" w:line="240" w:lineRule="auto"/>
        <w:rPr>
          <w:i/>
          <w:color w:val="767171" w:themeColor="background2" w:themeShade="80"/>
          <w:sz w:val="16"/>
        </w:rPr>
      </w:pPr>
      <w:r w:rsidRPr="00E15E8B">
        <w:rPr>
          <w:rStyle w:val="HTMLCode"/>
          <w:rFonts w:eastAsiaTheme="minorHAnsi"/>
          <w:i/>
          <w:color w:val="767171" w:themeColor="background2" w:themeShade="80"/>
          <w:sz w:val="14"/>
        </w:rPr>
        <w:t>        String reverseString = strBuilder.reverse().toString();</w:t>
      </w:r>
    </w:p>
    <w:p w:rsidR="00E15E8B" w:rsidRPr="00E15E8B" w:rsidRDefault="00E15E8B" w:rsidP="00E15E8B">
      <w:pPr>
        <w:spacing w:after="0" w:line="240" w:lineRule="auto"/>
        <w:rPr>
          <w:i/>
          <w:color w:val="767171" w:themeColor="background2" w:themeShade="80"/>
          <w:sz w:val="16"/>
        </w:rPr>
      </w:pPr>
      <w:r w:rsidRPr="00E15E8B">
        <w:rPr>
          <w:rStyle w:val="HTMLCode"/>
          <w:rFonts w:eastAsiaTheme="minorHAnsi"/>
          <w:i/>
          <w:color w:val="767171" w:themeColor="background2" w:themeShade="80"/>
          <w:sz w:val="14"/>
        </w:rPr>
        <w:t>       boolean</w:t>
      </w:r>
      <w:r w:rsidRPr="00E15E8B">
        <w:rPr>
          <w:i/>
          <w:color w:val="767171" w:themeColor="background2" w:themeShade="80"/>
          <w:sz w:val="16"/>
        </w:rPr>
        <w:t> </w:t>
      </w:r>
      <w:r w:rsidRPr="00E15E8B">
        <w:rPr>
          <w:rStyle w:val="HTMLCode"/>
          <w:rFonts w:eastAsiaTheme="minorHAnsi"/>
          <w:i/>
          <w:color w:val="767171" w:themeColor="background2" w:themeShade="80"/>
          <w:sz w:val="14"/>
        </w:rPr>
        <w:t>isPalindrame = originalString.equals(reverseString);</w:t>
      </w:r>
    </w:p>
    <w:p w:rsidR="00E15E8B" w:rsidRPr="00E15E8B" w:rsidRDefault="00E15E8B" w:rsidP="00E15E8B">
      <w:pPr>
        <w:spacing w:after="0" w:line="240" w:lineRule="auto"/>
        <w:rPr>
          <w:i/>
          <w:color w:val="767171" w:themeColor="background2" w:themeShade="80"/>
          <w:sz w:val="16"/>
        </w:rPr>
      </w:pPr>
      <w:r w:rsidRPr="00E15E8B">
        <w:rPr>
          <w:rStyle w:val="HTMLCode"/>
          <w:rFonts w:eastAsiaTheme="minorHAnsi"/>
          <w:i/>
          <w:color w:val="767171" w:themeColor="background2" w:themeShade="80"/>
          <w:sz w:val="14"/>
        </w:rPr>
        <w:t>       System.out.println(isPalindrame);    //true</w:t>
      </w:r>
    </w:p>
    <w:p w:rsidR="00E15E8B" w:rsidRPr="00E15E8B" w:rsidRDefault="00E15E8B" w:rsidP="00E15E8B">
      <w:pPr>
        <w:spacing w:after="0" w:line="240" w:lineRule="auto"/>
        <w:rPr>
          <w:rStyle w:val="HTMLCode"/>
          <w:rFonts w:eastAsiaTheme="minorHAnsi"/>
          <w:i/>
          <w:color w:val="767171" w:themeColor="background2" w:themeShade="80"/>
          <w:sz w:val="14"/>
        </w:rPr>
      </w:pPr>
      <w:r w:rsidRPr="00E15E8B">
        <w:rPr>
          <w:rStyle w:val="HTMLCode"/>
          <w:rFonts w:eastAsiaTheme="minorHAnsi"/>
          <w:i/>
          <w:color w:val="767171" w:themeColor="background2" w:themeShade="80"/>
          <w:sz w:val="14"/>
        </w:rPr>
        <w:t>    }</w:t>
      </w:r>
    </w:p>
    <w:p w:rsidR="00E15E8B" w:rsidRPr="00E15E8B" w:rsidRDefault="00E15E8B" w:rsidP="00E15E8B">
      <w:pPr>
        <w:pStyle w:val="NormalWeb"/>
        <w:shd w:val="clear" w:color="auto" w:fill="FFFFFF"/>
        <w:spacing w:before="0" w:beforeAutospacing="0" w:after="0" w:afterAutospacing="0"/>
        <w:rPr>
          <w:rFonts w:ascii="Segoe UI" w:hAnsi="Segoe UI" w:cs="Segoe UI"/>
          <w:i/>
          <w:color w:val="767171" w:themeColor="background2" w:themeShade="80"/>
          <w:sz w:val="18"/>
        </w:rPr>
      </w:pPr>
      <w:r w:rsidRPr="00E15E8B">
        <w:rPr>
          <w:rStyle w:val="HTMLCode"/>
          <w:rFonts w:eastAsiaTheme="minorHAnsi"/>
          <w:i/>
          <w:color w:val="767171" w:themeColor="background2" w:themeShade="80"/>
          <w:sz w:val="14"/>
        </w:rPr>
        <w:t>}</w:t>
      </w:r>
    </w:p>
    <w:p w:rsidR="00663B6B" w:rsidRPr="003766D1" w:rsidRDefault="00663B6B" w:rsidP="003766D1">
      <w:pPr>
        <w:pStyle w:val="Heading1"/>
        <w:spacing w:before="0" w:beforeAutospacing="0" w:after="0" w:afterAutospacing="0"/>
        <w:rPr>
          <w:sz w:val="26"/>
        </w:rPr>
      </w:pPr>
      <w:r w:rsidRPr="003766D1">
        <w:rPr>
          <w:sz w:val="26"/>
        </w:rPr>
        <w:t>11. How to remove or replace characters from String?</w:t>
      </w:r>
    </w:p>
    <w:p w:rsidR="00663B6B" w:rsidRPr="00A34E33" w:rsidRDefault="00663B6B" w:rsidP="000E5C3B">
      <w:pPr>
        <w:pStyle w:val="NormalWeb"/>
        <w:shd w:val="clear" w:color="auto" w:fill="FFFFFF"/>
        <w:spacing w:before="120" w:beforeAutospacing="0" w:after="120" w:afterAutospacing="0"/>
        <w:rPr>
          <w:rFonts w:ascii="Segoe UI" w:hAnsi="Segoe UI" w:cs="Segoe UI"/>
          <w:color w:val="000000"/>
          <w:sz w:val="18"/>
        </w:rPr>
      </w:pPr>
      <w:bookmarkStart w:id="0" w:name="_GoBack"/>
      <w:r w:rsidRPr="00A34E33">
        <w:rPr>
          <w:rFonts w:ascii="Segoe UI" w:hAnsi="Segoe UI" w:cs="Segoe UI"/>
          <w:color w:val="000000"/>
          <w:sz w:val="18"/>
        </w:rPr>
        <w:t>To replace or remove characters, use </w:t>
      </w:r>
      <w:r w:rsidRPr="00A34E33">
        <w:rPr>
          <w:rStyle w:val="HTMLCode"/>
          <w:rFonts w:ascii="Consolas" w:hAnsi="Consolas"/>
          <w:color w:val="FF0779"/>
          <w:sz w:val="15"/>
          <w:szCs w:val="21"/>
        </w:rPr>
        <w:t>String.replace()</w:t>
      </w:r>
      <w:r w:rsidRPr="00A34E33">
        <w:rPr>
          <w:rFonts w:ascii="Segoe UI" w:hAnsi="Segoe UI" w:cs="Segoe UI"/>
          <w:color w:val="000000"/>
          <w:sz w:val="18"/>
        </w:rPr>
        <w:t> or </w:t>
      </w:r>
      <w:r w:rsidRPr="00A34E33">
        <w:rPr>
          <w:rStyle w:val="HTMLCode"/>
          <w:rFonts w:ascii="Consolas" w:hAnsi="Consolas"/>
          <w:color w:val="FF0779"/>
          <w:sz w:val="15"/>
          <w:szCs w:val="21"/>
        </w:rPr>
        <w:t>String.replaceAll()</w:t>
      </w:r>
      <w:r w:rsidRPr="00A34E33">
        <w:rPr>
          <w:rFonts w:ascii="Segoe UI" w:hAnsi="Segoe UI" w:cs="Segoe UI"/>
          <w:color w:val="000000"/>
          <w:sz w:val="18"/>
        </w:rPr>
        <w:t>. These methods take two arguments. First argument is character to be replaced, and second argument is new character which will be placed in string.</w:t>
      </w:r>
    </w:p>
    <w:bookmarkEnd w:id="0"/>
    <w:p w:rsidR="00663B6B" w:rsidRDefault="00663B6B" w:rsidP="004F19C4">
      <w:pPr>
        <w:pStyle w:val="NormalWeb"/>
        <w:shd w:val="clear" w:color="auto" w:fill="FFFFFF"/>
        <w:spacing w:before="0" w:beforeAutospacing="0" w:after="40" w:afterAutospacing="0"/>
        <w:rPr>
          <w:rFonts w:ascii="Segoe UI" w:hAnsi="Segoe UI" w:cs="Segoe UI"/>
          <w:color w:val="000000"/>
          <w:sz w:val="18"/>
        </w:rPr>
      </w:pPr>
      <w:r w:rsidRPr="00A34E33">
        <w:rPr>
          <w:rFonts w:ascii="Segoe UI" w:hAnsi="Segoe UI" w:cs="Segoe UI"/>
          <w:color w:val="000000"/>
          <w:sz w:val="18"/>
        </w:rPr>
        <w:t>If you want to remove characters, then pass blank character in the second argument.</w:t>
      </w:r>
    </w:p>
    <w:p w:rsidR="00711F7A" w:rsidRPr="00DC503B" w:rsidRDefault="00711F7A" w:rsidP="00DC503B">
      <w:pPr>
        <w:spacing w:after="0" w:line="240" w:lineRule="auto"/>
        <w:jc w:val="center"/>
        <w:rPr>
          <w:i/>
          <w:sz w:val="16"/>
        </w:rPr>
      </w:pPr>
      <w:r w:rsidRPr="00DC503B">
        <w:rPr>
          <w:i/>
          <w:sz w:val="16"/>
        </w:rPr>
        <w:t>StringExample.java</w:t>
      </w:r>
    </w:p>
    <w:p w:rsidR="00711F7A" w:rsidRPr="00DC503B" w:rsidRDefault="00711F7A" w:rsidP="00DC503B">
      <w:pPr>
        <w:spacing w:after="0" w:line="240" w:lineRule="auto"/>
        <w:rPr>
          <w:i/>
          <w:sz w:val="16"/>
        </w:rPr>
      </w:pPr>
      <w:r w:rsidRPr="00DC503B">
        <w:rPr>
          <w:rStyle w:val="HTMLCode"/>
          <w:rFonts w:eastAsiaTheme="minorHAnsi"/>
          <w:i/>
          <w:sz w:val="14"/>
        </w:rPr>
        <w:t>String originalString = "howtodoinjava";</w:t>
      </w:r>
    </w:p>
    <w:p w:rsidR="00711F7A" w:rsidRPr="00DC503B" w:rsidRDefault="00711F7A" w:rsidP="00DC503B">
      <w:pPr>
        <w:spacing w:after="0" w:line="240" w:lineRule="auto"/>
        <w:rPr>
          <w:i/>
          <w:sz w:val="16"/>
        </w:rPr>
      </w:pPr>
      <w:r w:rsidRPr="00DC503B">
        <w:rPr>
          <w:rStyle w:val="HTMLCode"/>
          <w:rFonts w:eastAsiaTheme="minorHAnsi"/>
          <w:i/>
          <w:sz w:val="14"/>
        </w:rPr>
        <w:t>//Replace one character</w:t>
      </w:r>
    </w:p>
    <w:p w:rsidR="00711F7A" w:rsidRPr="00DC503B" w:rsidRDefault="00711F7A" w:rsidP="00DC503B">
      <w:pPr>
        <w:spacing w:after="0" w:line="240" w:lineRule="auto"/>
        <w:rPr>
          <w:i/>
          <w:sz w:val="16"/>
        </w:rPr>
      </w:pPr>
      <w:r w:rsidRPr="00DC503B">
        <w:rPr>
          <w:rStyle w:val="HTMLCode"/>
          <w:rFonts w:eastAsiaTheme="minorHAnsi"/>
          <w:i/>
          <w:sz w:val="14"/>
        </w:rPr>
        <w:t>System.out.println( originalString.replace("h", "H") );         //Howtodoinjava</w:t>
      </w:r>
    </w:p>
    <w:p w:rsidR="00711F7A" w:rsidRPr="00DC503B" w:rsidRDefault="00711F7A" w:rsidP="00DC503B">
      <w:pPr>
        <w:spacing w:after="0" w:line="240" w:lineRule="auto"/>
        <w:rPr>
          <w:i/>
          <w:sz w:val="16"/>
        </w:rPr>
      </w:pPr>
      <w:r w:rsidRPr="00DC503B">
        <w:rPr>
          <w:rStyle w:val="HTMLCode"/>
          <w:rFonts w:eastAsiaTheme="minorHAnsi"/>
          <w:i/>
          <w:sz w:val="14"/>
        </w:rPr>
        <w:t>//Replace all matching characters</w:t>
      </w:r>
    </w:p>
    <w:p w:rsidR="00711F7A" w:rsidRPr="00DC503B" w:rsidRDefault="00711F7A" w:rsidP="00DC503B">
      <w:pPr>
        <w:spacing w:after="0" w:line="240" w:lineRule="auto"/>
        <w:rPr>
          <w:i/>
          <w:sz w:val="16"/>
        </w:rPr>
      </w:pPr>
      <w:r w:rsidRPr="00DC503B">
        <w:rPr>
          <w:rStyle w:val="HTMLCode"/>
          <w:rFonts w:eastAsiaTheme="minorHAnsi"/>
          <w:i/>
          <w:sz w:val="14"/>
        </w:rPr>
        <w:t>System.out.println( originalString.replaceAll("o", "O") );      //hOwtOdOinjava</w:t>
      </w:r>
    </w:p>
    <w:p w:rsidR="00711F7A" w:rsidRPr="00DC503B" w:rsidRDefault="00711F7A" w:rsidP="00DC503B">
      <w:pPr>
        <w:spacing w:after="0" w:line="240" w:lineRule="auto"/>
        <w:rPr>
          <w:i/>
          <w:sz w:val="16"/>
        </w:rPr>
      </w:pPr>
      <w:r w:rsidRPr="00DC503B">
        <w:rPr>
          <w:rStyle w:val="HTMLCode"/>
          <w:rFonts w:eastAsiaTheme="minorHAnsi"/>
          <w:i/>
          <w:sz w:val="14"/>
        </w:rPr>
        <w:t>//Remove one character</w:t>
      </w:r>
    </w:p>
    <w:p w:rsidR="00711F7A" w:rsidRPr="00DC503B" w:rsidRDefault="00711F7A" w:rsidP="00DC503B">
      <w:pPr>
        <w:spacing w:after="0" w:line="240" w:lineRule="auto"/>
        <w:rPr>
          <w:i/>
          <w:sz w:val="16"/>
        </w:rPr>
      </w:pPr>
      <w:r w:rsidRPr="00DC503B">
        <w:rPr>
          <w:rStyle w:val="HTMLCode"/>
          <w:rFonts w:eastAsiaTheme="minorHAnsi"/>
          <w:i/>
          <w:sz w:val="14"/>
        </w:rPr>
        <w:t>System.out.println( originalString.replace("h", "") );         //owtodoinjava</w:t>
      </w:r>
    </w:p>
    <w:p w:rsidR="00711F7A" w:rsidRPr="00DC503B" w:rsidRDefault="00711F7A" w:rsidP="00DC503B">
      <w:pPr>
        <w:spacing w:after="0" w:line="240" w:lineRule="auto"/>
        <w:rPr>
          <w:i/>
          <w:sz w:val="16"/>
        </w:rPr>
      </w:pPr>
      <w:r w:rsidRPr="00DC503B">
        <w:rPr>
          <w:rStyle w:val="HTMLCode"/>
          <w:rFonts w:eastAsiaTheme="minorHAnsi"/>
          <w:i/>
          <w:sz w:val="14"/>
        </w:rPr>
        <w:t>//Remove all matching characters</w:t>
      </w:r>
    </w:p>
    <w:p w:rsidR="00711F7A" w:rsidRPr="00DC503B" w:rsidRDefault="00711F7A" w:rsidP="00DC503B">
      <w:pPr>
        <w:pStyle w:val="NormalWeb"/>
        <w:shd w:val="clear" w:color="auto" w:fill="FFFFFF"/>
        <w:spacing w:before="0" w:beforeAutospacing="0" w:after="0" w:afterAutospacing="0"/>
        <w:rPr>
          <w:rFonts w:ascii="Segoe UI" w:hAnsi="Segoe UI" w:cs="Segoe UI"/>
          <w:i/>
          <w:color w:val="000000"/>
          <w:sz w:val="18"/>
        </w:rPr>
      </w:pPr>
      <w:r w:rsidRPr="00DC503B">
        <w:rPr>
          <w:rStyle w:val="HTMLCode"/>
          <w:rFonts w:eastAsiaTheme="minorHAnsi"/>
          <w:i/>
          <w:sz w:val="14"/>
        </w:rPr>
        <w:t>System.out.println( originalString.replace("o", "") );         //hwtdinjava</w:t>
      </w:r>
    </w:p>
    <w:p w:rsidR="00663B6B" w:rsidRPr="003766D1" w:rsidRDefault="00663B6B" w:rsidP="003766D1">
      <w:pPr>
        <w:pStyle w:val="Heading1"/>
        <w:spacing w:before="0" w:beforeAutospacing="0" w:after="0" w:afterAutospacing="0"/>
        <w:rPr>
          <w:sz w:val="26"/>
        </w:rPr>
      </w:pPr>
      <w:r w:rsidRPr="003766D1">
        <w:rPr>
          <w:sz w:val="26"/>
        </w:rPr>
        <w:t>12. How to make String upper case or lower case?</w:t>
      </w:r>
    </w:p>
    <w:p w:rsidR="00663B6B" w:rsidRPr="00A34E33" w:rsidRDefault="00663B6B" w:rsidP="006B0682">
      <w:pPr>
        <w:pStyle w:val="NormalWeb"/>
        <w:shd w:val="clear" w:color="auto" w:fill="FFFFFF"/>
        <w:spacing w:before="0" w:beforeAutospacing="0" w:after="120" w:afterAutospacing="0"/>
        <w:rPr>
          <w:rFonts w:ascii="Segoe UI" w:hAnsi="Segoe UI" w:cs="Segoe UI"/>
          <w:color w:val="000000"/>
          <w:sz w:val="18"/>
        </w:rPr>
      </w:pPr>
      <w:r w:rsidRPr="00A34E33">
        <w:rPr>
          <w:rFonts w:ascii="Segoe UI" w:hAnsi="Segoe UI" w:cs="Segoe UI"/>
          <w:color w:val="000000"/>
          <w:sz w:val="18"/>
        </w:rPr>
        <w:t>Use </w:t>
      </w:r>
      <w:r w:rsidRPr="00A34E33">
        <w:rPr>
          <w:rStyle w:val="HTMLCode"/>
          <w:rFonts w:ascii="Consolas" w:hAnsi="Consolas"/>
          <w:color w:val="FF0779"/>
          <w:sz w:val="15"/>
          <w:szCs w:val="21"/>
        </w:rPr>
        <w:t>String.toLowerCase()</w:t>
      </w:r>
      <w:r w:rsidRPr="00A34E33">
        <w:rPr>
          <w:rFonts w:ascii="Segoe UI" w:hAnsi="Segoe UI" w:cs="Segoe UI"/>
          <w:color w:val="000000"/>
          <w:sz w:val="18"/>
        </w:rPr>
        <w:t> and </w:t>
      </w:r>
      <w:r w:rsidRPr="00A34E33">
        <w:rPr>
          <w:rStyle w:val="HTMLCode"/>
          <w:rFonts w:ascii="Consolas" w:hAnsi="Consolas"/>
          <w:color w:val="FF0779"/>
          <w:sz w:val="15"/>
          <w:szCs w:val="21"/>
        </w:rPr>
        <w:t>String.toUpperCase()</w:t>
      </w:r>
      <w:r w:rsidRPr="00A34E33">
        <w:rPr>
          <w:rFonts w:ascii="Segoe UI" w:hAnsi="Segoe UI" w:cs="Segoe UI"/>
          <w:color w:val="000000"/>
          <w:sz w:val="18"/>
        </w:rPr>
        <w:t> methods to convert string to lowercase or upper case.</w:t>
      </w:r>
    </w:p>
    <w:tbl>
      <w:tblPr>
        <w:tblW w:w="6570" w:type="dxa"/>
        <w:tblCellMar>
          <w:left w:w="0" w:type="dxa"/>
          <w:right w:w="0" w:type="dxa"/>
        </w:tblCellMar>
        <w:tblLook w:val="04A0" w:firstRow="1" w:lastRow="0" w:firstColumn="1" w:lastColumn="0" w:noHBand="0" w:noVBand="1"/>
      </w:tblPr>
      <w:tblGrid>
        <w:gridCol w:w="6570"/>
      </w:tblGrid>
      <w:tr w:rsidR="00663B6B" w:rsidRPr="00A34E33" w:rsidTr="004F19C4">
        <w:tc>
          <w:tcPr>
            <w:tcW w:w="6570" w:type="dxa"/>
            <w:tcBorders>
              <w:top w:val="nil"/>
              <w:left w:val="nil"/>
              <w:bottom w:val="nil"/>
              <w:right w:val="nil"/>
            </w:tcBorders>
            <w:vAlign w:val="center"/>
            <w:hideMark/>
          </w:tcPr>
          <w:p w:rsidR="00663B6B" w:rsidRPr="00A34E33" w:rsidRDefault="00663B6B">
            <w:pPr>
              <w:jc w:val="center"/>
              <w:rPr>
                <w:sz w:val="18"/>
                <w:szCs w:val="24"/>
              </w:rPr>
            </w:pPr>
            <w:r w:rsidRPr="00A34E33">
              <w:rPr>
                <w:sz w:val="16"/>
              </w:rPr>
              <w:t>StringExample.java</w:t>
            </w:r>
          </w:p>
        </w:tc>
      </w:tr>
      <w:tr w:rsidR="00663B6B" w:rsidRPr="00A34E33" w:rsidTr="004F19C4">
        <w:tc>
          <w:tcPr>
            <w:tcW w:w="6570" w:type="dxa"/>
            <w:vAlign w:val="center"/>
            <w:hideMark/>
          </w:tcPr>
          <w:p w:rsidR="00663B6B" w:rsidRPr="00A34E33" w:rsidRDefault="00663B6B" w:rsidP="00663B6B">
            <w:pPr>
              <w:rPr>
                <w:sz w:val="16"/>
              </w:rPr>
            </w:pPr>
            <w:r w:rsidRPr="00A34E33">
              <w:rPr>
                <w:rStyle w:val="HTMLCode"/>
                <w:rFonts w:eastAsiaTheme="minorHAnsi"/>
                <w:sz w:val="14"/>
              </w:rPr>
              <w:t>String blogName = "HowToDoInJava.com";</w:t>
            </w:r>
          </w:p>
          <w:p w:rsidR="00663B6B" w:rsidRPr="00A34E33" w:rsidRDefault="00663B6B" w:rsidP="00663B6B">
            <w:pPr>
              <w:rPr>
                <w:sz w:val="16"/>
              </w:rPr>
            </w:pPr>
            <w:r w:rsidRPr="00A34E33">
              <w:rPr>
                <w:rStyle w:val="HTMLCode"/>
                <w:rFonts w:eastAsiaTheme="minorHAnsi"/>
                <w:sz w:val="14"/>
              </w:rPr>
              <w:t>System.out.println(blogName.toLowerCase());     //howtodoinjava.com</w:t>
            </w:r>
          </w:p>
          <w:p w:rsidR="00663B6B" w:rsidRPr="00A34E33" w:rsidRDefault="00663B6B" w:rsidP="00663B6B">
            <w:pPr>
              <w:rPr>
                <w:sz w:val="16"/>
              </w:rPr>
            </w:pPr>
            <w:r w:rsidRPr="00A34E33">
              <w:rPr>
                <w:rStyle w:val="HTMLCode"/>
                <w:rFonts w:eastAsiaTheme="minorHAnsi"/>
                <w:sz w:val="14"/>
              </w:rPr>
              <w:t>System.out.println(blogName.toUpperCase());     //HOWTODOINJAVA.COM</w:t>
            </w:r>
          </w:p>
        </w:tc>
      </w:tr>
    </w:tbl>
    <w:p w:rsidR="00663B6B" w:rsidRPr="003766D1" w:rsidRDefault="00663B6B" w:rsidP="003766D1">
      <w:pPr>
        <w:pStyle w:val="Heading1"/>
        <w:spacing w:before="0" w:beforeAutospacing="0" w:after="0" w:afterAutospacing="0"/>
        <w:rPr>
          <w:sz w:val="26"/>
        </w:rPr>
      </w:pPr>
      <w:r w:rsidRPr="003766D1">
        <w:rPr>
          <w:sz w:val="26"/>
        </w:rPr>
        <w:t>13. How to compare two Strings in java program?</w:t>
      </w:r>
    </w:p>
    <w:p w:rsidR="00663B6B" w:rsidRDefault="00663B6B" w:rsidP="0067744A">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Always use </w:t>
      </w:r>
      <w:r w:rsidRPr="00A34E33">
        <w:rPr>
          <w:rStyle w:val="HTMLCode"/>
          <w:rFonts w:ascii="Consolas" w:hAnsi="Consolas"/>
          <w:color w:val="FF0779"/>
          <w:sz w:val="15"/>
          <w:szCs w:val="21"/>
        </w:rPr>
        <w:t>equals()</w:t>
      </w:r>
      <w:r w:rsidRPr="00A34E33">
        <w:rPr>
          <w:rFonts w:ascii="Segoe UI" w:hAnsi="Segoe UI" w:cs="Segoe UI"/>
          <w:color w:val="000000"/>
          <w:sz w:val="18"/>
        </w:rPr>
        <w:t> method to verify string equality. Never use </w:t>
      </w:r>
      <w:r w:rsidRPr="00A34E33">
        <w:rPr>
          <w:rStyle w:val="HTMLCode"/>
          <w:rFonts w:ascii="Consolas" w:hAnsi="Consolas"/>
          <w:color w:val="FF0779"/>
          <w:sz w:val="15"/>
          <w:szCs w:val="21"/>
        </w:rPr>
        <w:t>"=="</w:t>
      </w:r>
      <w:r w:rsidRPr="00A34E33">
        <w:rPr>
          <w:rFonts w:ascii="Segoe UI" w:hAnsi="Segoe UI" w:cs="Segoe UI"/>
          <w:color w:val="000000"/>
          <w:sz w:val="18"/>
        </w:rPr>
        <w:t> operator. Double equal operator always check the object references in memory. </w:t>
      </w:r>
      <w:r w:rsidRPr="00A34E33">
        <w:rPr>
          <w:rStyle w:val="HTMLCode"/>
          <w:rFonts w:ascii="Consolas" w:hAnsi="Consolas"/>
          <w:color w:val="FF0779"/>
          <w:sz w:val="15"/>
          <w:szCs w:val="21"/>
        </w:rPr>
        <w:t>equals()</w:t>
      </w:r>
      <w:r w:rsidRPr="00A34E33">
        <w:rPr>
          <w:rFonts w:ascii="Segoe UI" w:hAnsi="Segoe UI" w:cs="Segoe UI"/>
          <w:color w:val="000000"/>
          <w:sz w:val="18"/>
        </w:rPr>
        <w:t> method checks the String content.</w:t>
      </w:r>
    </w:p>
    <w:p w:rsidR="00AF2B86" w:rsidRDefault="00AF2B86" w:rsidP="00AF2B86">
      <w:pPr>
        <w:rPr>
          <w:sz w:val="16"/>
        </w:rPr>
      </w:pPr>
      <w:r w:rsidRPr="00A34E33">
        <w:rPr>
          <w:sz w:val="16"/>
        </w:rPr>
        <w:t>StringExample.java</w:t>
      </w:r>
    </w:p>
    <w:p w:rsidR="00AF2B86" w:rsidRPr="00570310" w:rsidRDefault="00AF2B86" w:rsidP="00570310">
      <w:pPr>
        <w:spacing w:after="0" w:line="240" w:lineRule="auto"/>
        <w:rPr>
          <w:i/>
          <w:color w:val="767171" w:themeColor="background2" w:themeShade="80"/>
          <w:sz w:val="16"/>
        </w:rPr>
      </w:pPr>
      <w:r w:rsidRPr="00570310">
        <w:rPr>
          <w:rStyle w:val="HTMLCode"/>
          <w:rFonts w:eastAsiaTheme="minorHAnsi"/>
          <w:i/>
          <w:color w:val="767171" w:themeColor="background2" w:themeShade="80"/>
          <w:sz w:val="14"/>
        </w:rPr>
        <w:t>String blogName = "HowToDoInJava.com"; </w:t>
      </w:r>
      <w:r w:rsidRPr="00570310">
        <w:rPr>
          <w:i/>
          <w:color w:val="767171" w:themeColor="background2" w:themeShade="80"/>
          <w:sz w:val="16"/>
        </w:rPr>
        <w:t> </w:t>
      </w:r>
    </w:p>
    <w:p w:rsidR="00AF2B86" w:rsidRPr="00570310" w:rsidRDefault="00AF2B86" w:rsidP="00570310">
      <w:pPr>
        <w:spacing w:after="0" w:line="240" w:lineRule="auto"/>
        <w:rPr>
          <w:i/>
          <w:color w:val="767171" w:themeColor="background2" w:themeShade="80"/>
          <w:sz w:val="16"/>
        </w:rPr>
      </w:pPr>
      <w:r w:rsidRPr="00570310">
        <w:rPr>
          <w:rStyle w:val="HTMLCode"/>
          <w:rFonts w:eastAsiaTheme="minorHAnsi"/>
          <w:i/>
          <w:color w:val="767171" w:themeColor="background2" w:themeShade="80"/>
          <w:sz w:val="14"/>
        </w:rPr>
        <w:t>String anotherString = new</w:t>
      </w:r>
      <w:r w:rsidRPr="00570310">
        <w:rPr>
          <w:i/>
          <w:color w:val="767171" w:themeColor="background2" w:themeShade="80"/>
          <w:sz w:val="16"/>
        </w:rPr>
        <w:t> </w:t>
      </w:r>
      <w:r w:rsidRPr="00570310">
        <w:rPr>
          <w:rStyle w:val="HTMLCode"/>
          <w:rFonts w:eastAsiaTheme="minorHAnsi"/>
          <w:i/>
          <w:color w:val="767171" w:themeColor="background2" w:themeShade="80"/>
          <w:sz w:val="14"/>
        </w:rPr>
        <w:t>String("HowToDoInJava.com");</w:t>
      </w:r>
    </w:p>
    <w:p w:rsidR="00AF2B86" w:rsidRPr="00570310" w:rsidRDefault="00AF2B86" w:rsidP="00570310">
      <w:pPr>
        <w:spacing w:after="0" w:line="240" w:lineRule="auto"/>
        <w:rPr>
          <w:i/>
          <w:color w:val="767171" w:themeColor="background2" w:themeShade="80"/>
          <w:sz w:val="16"/>
        </w:rPr>
      </w:pPr>
      <w:r w:rsidRPr="00570310">
        <w:rPr>
          <w:rStyle w:val="HTMLCode"/>
          <w:rFonts w:eastAsiaTheme="minorHAnsi"/>
          <w:i/>
          <w:color w:val="767171" w:themeColor="background2" w:themeShade="80"/>
          <w:sz w:val="14"/>
        </w:rPr>
        <w:t>System.out.println(blogName == anotherString);     //false</w:t>
      </w:r>
    </w:p>
    <w:p w:rsidR="00AF2B86" w:rsidRPr="00570310" w:rsidRDefault="00AF2B86" w:rsidP="00570310">
      <w:pPr>
        <w:pStyle w:val="NormalWeb"/>
        <w:shd w:val="clear" w:color="auto" w:fill="FFFFFF"/>
        <w:spacing w:before="0" w:beforeAutospacing="0" w:after="0" w:afterAutospacing="0"/>
        <w:rPr>
          <w:rFonts w:ascii="Segoe UI" w:hAnsi="Segoe UI" w:cs="Segoe UI"/>
          <w:i/>
          <w:color w:val="767171" w:themeColor="background2" w:themeShade="80"/>
          <w:sz w:val="18"/>
        </w:rPr>
      </w:pPr>
      <w:r w:rsidRPr="00570310">
        <w:rPr>
          <w:rStyle w:val="HTMLCode"/>
          <w:rFonts w:eastAsiaTheme="minorHAnsi"/>
          <w:i/>
          <w:color w:val="767171" w:themeColor="background2" w:themeShade="80"/>
          <w:sz w:val="14"/>
        </w:rPr>
        <w:t>System.out.println(blogName.equals(anotherString));     //true</w:t>
      </w:r>
    </w:p>
    <w:p w:rsidR="00663B6B" w:rsidRPr="003766D1" w:rsidRDefault="00663B6B" w:rsidP="003766D1">
      <w:pPr>
        <w:pStyle w:val="Heading1"/>
        <w:spacing w:before="0" w:beforeAutospacing="0" w:after="0" w:afterAutospacing="0"/>
        <w:rPr>
          <w:sz w:val="26"/>
        </w:rPr>
      </w:pPr>
      <w:r w:rsidRPr="003766D1">
        <w:rPr>
          <w:sz w:val="26"/>
        </w:rPr>
        <w:t>14. Can we use String in switch case?</w:t>
      </w:r>
    </w:p>
    <w:p w:rsidR="00663B6B" w:rsidRDefault="00663B6B" w:rsidP="006D6B55">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Yes, you can use </w:t>
      </w:r>
      <w:hyperlink r:id="rId18" w:tgtFrame="_blank" w:history="1">
        <w:r w:rsidRPr="00A34E33">
          <w:rPr>
            <w:rStyle w:val="HTMLCode"/>
            <w:rFonts w:ascii="Consolas" w:hAnsi="Consolas"/>
            <w:color w:val="FF0779"/>
            <w:sz w:val="15"/>
            <w:szCs w:val="21"/>
          </w:rPr>
          <w:t>String</w:t>
        </w:r>
        <w:r w:rsidRPr="00A34E33">
          <w:rPr>
            <w:rStyle w:val="Hyperlink"/>
            <w:rFonts w:ascii="Segoe UI" w:hAnsi="Segoe UI" w:cs="Segoe UI"/>
            <w:color w:val="0366D6"/>
            <w:sz w:val="18"/>
            <w:u w:val="none"/>
          </w:rPr>
          <w:t> class in </w:t>
        </w:r>
        <w:r w:rsidRPr="00A34E33">
          <w:rPr>
            <w:rStyle w:val="HTMLCode"/>
            <w:rFonts w:ascii="Consolas" w:hAnsi="Consolas"/>
            <w:color w:val="FF0779"/>
            <w:sz w:val="15"/>
            <w:szCs w:val="21"/>
          </w:rPr>
          <w:t>switch</w:t>
        </w:r>
        <w:r w:rsidRPr="00A34E33">
          <w:rPr>
            <w:rStyle w:val="Hyperlink"/>
            <w:rFonts w:ascii="Segoe UI" w:hAnsi="Segoe UI" w:cs="Segoe UI"/>
            <w:color w:val="0366D6"/>
            <w:sz w:val="18"/>
            <w:u w:val="none"/>
          </w:rPr>
          <w:t> statements</w:t>
        </w:r>
      </w:hyperlink>
      <w:r w:rsidRPr="00A34E33">
        <w:rPr>
          <w:rFonts w:ascii="Segoe UI" w:hAnsi="Segoe UI" w:cs="Segoe UI"/>
          <w:color w:val="000000"/>
          <w:sz w:val="18"/>
        </w:rPr>
        <w:t> since Java 7. Before Java 7, it was not possible and you had to use </w:t>
      </w:r>
      <w:r w:rsidRPr="00A34E33">
        <w:rPr>
          <w:rStyle w:val="HTMLCode"/>
          <w:rFonts w:ascii="Consolas" w:hAnsi="Consolas"/>
          <w:color w:val="FF0779"/>
          <w:sz w:val="15"/>
          <w:szCs w:val="21"/>
        </w:rPr>
        <w:t>if-else</w:t>
      </w:r>
      <w:r w:rsidRPr="00A34E33">
        <w:rPr>
          <w:rFonts w:ascii="Segoe UI" w:hAnsi="Segoe UI" w:cs="Segoe UI"/>
          <w:color w:val="000000"/>
          <w:sz w:val="18"/>
        </w:rPr>
        <w:t> statements to achieve similar behavior.</w:t>
      </w:r>
    </w:p>
    <w:p w:rsidR="0067744A" w:rsidRDefault="0067744A" w:rsidP="006D6B55">
      <w:pPr>
        <w:spacing w:after="0" w:line="240" w:lineRule="auto"/>
        <w:jc w:val="center"/>
        <w:rPr>
          <w:sz w:val="16"/>
        </w:rPr>
      </w:pPr>
      <w:r w:rsidRPr="00A34E33">
        <w:rPr>
          <w:sz w:val="16"/>
        </w:rPr>
        <w:t>StringExample.java</w:t>
      </w:r>
    </w:p>
    <w:p w:rsidR="0067744A" w:rsidRPr="006D6B55" w:rsidRDefault="0067744A" w:rsidP="006D6B55">
      <w:pPr>
        <w:spacing w:after="0" w:line="240" w:lineRule="auto"/>
        <w:rPr>
          <w:i/>
          <w:sz w:val="16"/>
        </w:rPr>
      </w:pPr>
      <w:r w:rsidRPr="006D6B55">
        <w:rPr>
          <w:rStyle w:val="HTMLCode"/>
          <w:rFonts w:eastAsiaTheme="minorHAnsi"/>
          <w:i/>
          <w:sz w:val="14"/>
        </w:rPr>
        <w:t>String number = "1";</w:t>
      </w:r>
    </w:p>
    <w:p w:rsidR="0067744A" w:rsidRPr="006D6B55" w:rsidRDefault="0067744A" w:rsidP="006D6B55">
      <w:pPr>
        <w:spacing w:after="0" w:line="240" w:lineRule="auto"/>
        <w:rPr>
          <w:i/>
          <w:sz w:val="16"/>
        </w:rPr>
      </w:pPr>
      <w:r w:rsidRPr="006D6B55">
        <w:rPr>
          <w:rStyle w:val="HTMLCode"/>
          <w:rFonts w:eastAsiaTheme="minorHAnsi"/>
          <w:i/>
          <w:sz w:val="14"/>
        </w:rPr>
        <w:t>switch</w:t>
      </w:r>
      <w:r w:rsidRPr="006D6B55">
        <w:rPr>
          <w:i/>
          <w:sz w:val="16"/>
        </w:rPr>
        <w:t> </w:t>
      </w:r>
      <w:r w:rsidRPr="006D6B55">
        <w:rPr>
          <w:rStyle w:val="HTMLCode"/>
          <w:rFonts w:eastAsiaTheme="minorHAnsi"/>
          <w:i/>
          <w:sz w:val="14"/>
        </w:rPr>
        <w:t>(number)</w:t>
      </w:r>
    </w:p>
    <w:p w:rsidR="0067744A" w:rsidRPr="006D6B55" w:rsidRDefault="0067744A" w:rsidP="006D6B55">
      <w:pPr>
        <w:spacing w:after="0" w:line="240" w:lineRule="auto"/>
        <w:rPr>
          <w:i/>
          <w:sz w:val="16"/>
        </w:rPr>
      </w:pPr>
      <w:r w:rsidRPr="006D6B55">
        <w:rPr>
          <w:rStyle w:val="HTMLCode"/>
          <w:rFonts w:eastAsiaTheme="minorHAnsi"/>
          <w:i/>
          <w:sz w:val="14"/>
        </w:rPr>
        <w:t>{</w:t>
      </w:r>
    </w:p>
    <w:p w:rsidR="0067744A" w:rsidRPr="006D6B55" w:rsidRDefault="0067744A" w:rsidP="006D6B55">
      <w:pPr>
        <w:spacing w:after="0" w:line="240" w:lineRule="auto"/>
        <w:rPr>
          <w:i/>
          <w:sz w:val="16"/>
        </w:rPr>
      </w:pPr>
      <w:r w:rsidRPr="006D6B55">
        <w:rPr>
          <w:rStyle w:val="HTMLCode"/>
          <w:rFonts w:eastAsiaTheme="minorHAnsi"/>
          <w:i/>
          <w:sz w:val="14"/>
        </w:rPr>
        <w:t>case</w:t>
      </w:r>
      <w:r w:rsidRPr="006D6B55">
        <w:rPr>
          <w:i/>
          <w:sz w:val="16"/>
        </w:rPr>
        <w:t> </w:t>
      </w:r>
      <w:r w:rsidRPr="006D6B55">
        <w:rPr>
          <w:rStyle w:val="HTMLCode"/>
          <w:rFonts w:eastAsiaTheme="minorHAnsi"/>
          <w:i/>
          <w:sz w:val="14"/>
        </w:rPr>
        <w:t>"1":</w:t>
      </w:r>
    </w:p>
    <w:p w:rsidR="0067744A" w:rsidRPr="006D6B55" w:rsidRDefault="0067744A" w:rsidP="006D6B55">
      <w:pPr>
        <w:spacing w:after="0" w:line="240" w:lineRule="auto"/>
        <w:rPr>
          <w:i/>
          <w:sz w:val="16"/>
        </w:rPr>
      </w:pPr>
      <w:r w:rsidRPr="006D6B55">
        <w:rPr>
          <w:rStyle w:val="HTMLCode"/>
          <w:rFonts w:eastAsiaTheme="minorHAnsi"/>
          <w:i/>
          <w:color w:val="FF0779"/>
          <w:sz w:val="14"/>
        </w:rPr>
        <w:t>    </w:t>
      </w:r>
      <w:r w:rsidRPr="006D6B55">
        <w:rPr>
          <w:rStyle w:val="HTMLCode"/>
          <w:rFonts w:eastAsiaTheme="minorHAnsi"/>
          <w:i/>
          <w:sz w:val="14"/>
        </w:rPr>
        <w:t>System.out.println("One");  //Prints '1'</w:t>
      </w:r>
    </w:p>
    <w:p w:rsidR="0067744A" w:rsidRPr="006D6B55" w:rsidRDefault="0067744A" w:rsidP="006D6B55">
      <w:pPr>
        <w:spacing w:after="0" w:line="240" w:lineRule="auto"/>
        <w:rPr>
          <w:i/>
          <w:sz w:val="16"/>
        </w:rPr>
      </w:pPr>
      <w:r w:rsidRPr="006D6B55">
        <w:rPr>
          <w:rStyle w:val="HTMLCode"/>
          <w:rFonts w:eastAsiaTheme="minorHAnsi"/>
          <w:i/>
          <w:color w:val="FF0779"/>
          <w:sz w:val="14"/>
        </w:rPr>
        <w:t>    </w:t>
      </w:r>
      <w:r w:rsidRPr="006D6B55">
        <w:rPr>
          <w:rStyle w:val="HTMLCode"/>
          <w:rFonts w:eastAsiaTheme="minorHAnsi"/>
          <w:i/>
          <w:sz w:val="14"/>
        </w:rPr>
        <w:t>break;</w:t>
      </w:r>
    </w:p>
    <w:p w:rsidR="0067744A" w:rsidRPr="006D6B55" w:rsidRDefault="0067744A" w:rsidP="006D6B55">
      <w:pPr>
        <w:spacing w:after="0" w:line="240" w:lineRule="auto"/>
        <w:rPr>
          <w:i/>
          <w:sz w:val="16"/>
        </w:rPr>
      </w:pPr>
      <w:r w:rsidRPr="006D6B55">
        <w:rPr>
          <w:rStyle w:val="HTMLCode"/>
          <w:rFonts w:eastAsiaTheme="minorHAnsi"/>
          <w:i/>
          <w:sz w:val="14"/>
        </w:rPr>
        <w:t>case</w:t>
      </w:r>
      <w:r w:rsidRPr="006D6B55">
        <w:rPr>
          <w:i/>
          <w:sz w:val="16"/>
        </w:rPr>
        <w:t> </w:t>
      </w:r>
      <w:r w:rsidRPr="006D6B55">
        <w:rPr>
          <w:rStyle w:val="HTMLCode"/>
          <w:rFonts w:eastAsiaTheme="minorHAnsi"/>
          <w:i/>
          <w:sz w:val="14"/>
        </w:rPr>
        <w:t>"2":</w:t>
      </w:r>
    </w:p>
    <w:p w:rsidR="0067744A" w:rsidRPr="006D6B55" w:rsidRDefault="0067744A" w:rsidP="006D6B55">
      <w:pPr>
        <w:spacing w:after="0" w:line="240" w:lineRule="auto"/>
        <w:rPr>
          <w:i/>
          <w:sz w:val="16"/>
        </w:rPr>
      </w:pPr>
      <w:r w:rsidRPr="006D6B55">
        <w:rPr>
          <w:rStyle w:val="HTMLCode"/>
          <w:rFonts w:eastAsiaTheme="minorHAnsi"/>
          <w:i/>
          <w:color w:val="FF0779"/>
          <w:sz w:val="14"/>
        </w:rPr>
        <w:t>    </w:t>
      </w:r>
      <w:r w:rsidRPr="006D6B55">
        <w:rPr>
          <w:rStyle w:val="HTMLCode"/>
          <w:rFonts w:eastAsiaTheme="minorHAnsi"/>
          <w:i/>
          <w:sz w:val="14"/>
        </w:rPr>
        <w:t>System.out.println("Two");</w:t>
      </w:r>
    </w:p>
    <w:p w:rsidR="0067744A" w:rsidRPr="006D6B55" w:rsidRDefault="0067744A" w:rsidP="006D6B55">
      <w:pPr>
        <w:spacing w:after="0" w:line="240" w:lineRule="auto"/>
        <w:rPr>
          <w:i/>
          <w:sz w:val="16"/>
        </w:rPr>
      </w:pPr>
      <w:r w:rsidRPr="006D6B55">
        <w:rPr>
          <w:rStyle w:val="HTMLCode"/>
          <w:rFonts w:eastAsiaTheme="minorHAnsi"/>
          <w:i/>
          <w:color w:val="FF0779"/>
          <w:sz w:val="14"/>
        </w:rPr>
        <w:t>    </w:t>
      </w:r>
      <w:r w:rsidRPr="006D6B55">
        <w:rPr>
          <w:rStyle w:val="HTMLCode"/>
          <w:rFonts w:eastAsiaTheme="minorHAnsi"/>
          <w:i/>
          <w:sz w:val="14"/>
        </w:rPr>
        <w:t>break;</w:t>
      </w:r>
    </w:p>
    <w:p w:rsidR="0067744A" w:rsidRPr="006D6B55" w:rsidRDefault="0067744A" w:rsidP="006D6B55">
      <w:pPr>
        <w:spacing w:after="0" w:line="240" w:lineRule="auto"/>
        <w:rPr>
          <w:i/>
          <w:sz w:val="16"/>
        </w:rPr>
      </w:pPr>
      <w:r w:rsidRPr="006D6B55">
        <w:rPr>
          <w:rStyle w:val="HTMLCode"/>
          <w:rFonts w:eastAsiaTheme="minorHAnsi"/>
          <w:i/>
          <w:sz w:val="14"/>
        </w:rPr>
        <w:t>default:</w:t>
      </w:r>
    </w:p>
    <w:p w:rsidR="0067744A" w:rsidRPr="006D6B55" w:rsidRDefault="0067744A" w:rsidP="006D6B55">
      <w:pPr>
        <w:spacing w:after="0" w:line="240" w:lineRule="auto"/>
        <w:rPr>
          <w:i/>
          <w:sz w:val="16"/>
        </w:rPr>
      </w:pPr>
      <w:r w:rsidRPr="006D6B55">
        <w:rPr>
          <w:rStyle w:val="HTMLCode"/>
          <w:rFonts w:eastAsiaTheme="minorHAnsi"/>
          <w:i/>
          <w:color w:val="FF0779"/>
          <w:sz w:val="14"/>
        </w:rPr>
        <w:t>    </w:t>
      </w:r>
      <w:r w:rsidRPr="006D6B55">
        <w:rPr>
          <w:rStyle w:val="HTMLCode"/>
          <w:rFonts w:eastAsiaTheme="minorHAnsi"/>
          <w:i/>
          <w:sz w:val="14"/>
        </w:rPr>
        <w:t>System.out.println("Other");</w:t>
      </w:r>
    </w:p>
    <w:p w:rsidR="00663B6B" w:rsidRPr="003766D1" w:rsidRDefault="00663B6B" w:rsidP="003766D1">
      <w:pPr>
        <w:pStyle w:val="Heading1"/>
        <w:spacing w:before="0" w:beforeAutospacing="0" w:after="0" w:afterAutospacing="0"/>
        <w:rPr>
          <w:sz w:val="26"/>
        </w:rPr>
      </w:pPr>
      <w:r w:rsidRPr="003766D1">
        <w:rPr>
          <w:sz w:val="26"/>
        </w:rPr>
        <w:t>15. Write a program to print all permutations of String?</w:t>
      </w:r>
    </w:p>
    <w:p w:rsidR="00663B6B" w:rsidRPr="00A34E33" w:rsidRDefault="00663B6B" w:rsidP="00A85D6E">
      <w:pPr>
        <w:pStyle w:val="NormalWeb"/>
        <w:shd w:val="clear" w:color="auto" w:fill="FFFFFF"/>
        <w:spacing w:before="120" w:beforeAutospacing="0" w:after="120" w:afterAutospacing="0"/>
        <w:rPr>
          <w:rFonts w:ascii="Segoe UI" w:hAnsi="Segoe UI" w:cs="Segoe UI"/>
          <w:color w:val="000000"/>
          <w:sz w:val="18"/>
        </w:rPr>
      </w:pPr>
      <w:r w:rsidRPr="00A34E33">
        <w:rPr>
          <w:rFonts w:ascii="Segoe UI" w:hAnsi="Segoe UI" w:cs="Segoe UI"/>
          <w:color w:val="000000"/>
          <w:sz w:val="18"/>
        </w:rPr>
        <w:t>A permutation is a re-arrangement of the elements of an ordered list of characters in such a way that each arrangement is unique with respect to other arrangements. e.g. below are the permutations of string “ABC” – ABC ACB BAC BCA CBA CAB.</w:t>
      </w:r>
    </w:p>
    <w:p w:rsidR="00663B6B" w:rsidRPr="00A34E33" w:rsidRDefault="00663B6B" w:rsidP="00663B6B">
      <w:pPr>
        <w:pStyle w:val="NormalWeb"/>
        <w:shd w:val="clear" w:color="auto" w:fill="E6E6FC"/>
        <w:spacing w:before="150" w:beforeAutospacing="0" w:after="240" w:afterAutospacing="0"/>
        <w:rPr>
          <w:rFonts w:ascii="Segoe UI" w:hAnsi="Segoe UI" w:cs="Segoe UI"/>
          <w:color w:val="000000"/>
          <w:sz w:val="18"/>
        </w:rPr>
      </w:pPr>
      <w:r w:rsidRPr="00A34E33">
        <w:rPr>
          <w:rFonts w:ascii="Segoe UI" w:hAnsi="Segoe UI" w:cs="Segoe UI"/>
          <w:color w:val="000000"/>
          <w:sz w:val="18"/>
        </w:rPr>
        <w:t>A string of length </w:t>
      </w:r>
      <w:r w:rsidRPr="00A34E33">
        <w:rPr>
          <w:rStyle w:val="HTMLCode"/>
          <w:rFonts w:ascii="Consolas" w:hAnsi="Consolas"/>
          <w:color w:val="FF0779"/>
          <w:sz w:val="15"/>
          <w:szCs w:val="21"/>
        </w:rPr>
        <w:t>N</w:t>
      </w:r>
      <w:r w:rsidRPr="00A34E33">
        <w:rPr>
          <w:rFonts w:ascii="Segoe UI" w:hAnsi="Segoe UI" w:cs="Segoe UI"/>
          <w:color w:val="000000"/>
          <w:sz w:val="18"/>
        </w:rPr>
        <w:t> has </w:t>
      </w:r>
      <w:r w:rsidRPr="00A34E33">
        <w:rPr>
          <w:rStyle w:val="HTMLCode"/>
          <w:rFonts w:ascii="Consolas" w:hAnsi="Consolas"/>
          <w:color w:val="FF0779"/>
          <w:sz w:val="15"/>
          <w:szCs w:val="21"/>
        </w:rPr>
        <w:t>N! (N Factorial)</w:t>
      </w:r>
      <w:r w:rsidRPr="00A34E33">
        <w:rPr>
          <w:rFonts w:ascii="Segoe UI" w:hAnsi="Segoe UI" w:cs="Segoe UI"/>
          <w:color w:val="000000"/>
          <w:sz w:val="18"/>
        </w:rPr>
        <w:t> permutations.</w:t>
      </w:r>
    </w:p>
    <w:p w:rsidR="00663B6B" w:rsidRPr="003B7DB0" w:rsidRDefault="00663B6B" w:rsidP="003B7DB0">
      <w:pPr>
        <w:pStyle w:val="Heading1"/>
        <w:spacing w:before="0" w:beforeAutospacing="0" w:after="0" w:afterAutospacing="0"/>
        <w:rPr>
          <w:sz w:val="26"/>
        </w:rPr>
      </w:pPr>
      <w:r w:rsidRPr="003B7DB0">
        <w:rPr>
          <w:sz w:val="26"/>
        </w:rPr>
        <w:t>16. Write a java program to reverse each word of a given string?</w:t>
      </w:r>
    </w:p>
    <w:p w:rsidR="00663B6B" w:rsidRDefault="00663B6B" w:rsidP="000278FB">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To reverse each word separately, first, tokenize the string and get all words separate in an array. Then apply reverse word logic to each word, and finally concatenate all words.</w:t>
      </w:r>
    </w:p>
    <w:p w:rsidR="008B2E87" w:rsidRPr="00454F53" w:rsidRDefault="008B2E87" w:rsidP="00454F53">
      <w:pPr>
        <w:spacing w:after="120" w:line="240" w:lineRule="auto"/>
        <w:jc w:val="center"/>
        <w:rPr>
          <w:i/>
          <w:sz w:val="16"/>
        </w:rPr>
      </w:pPr>
      <w:r w:rsidRPr="00454F53">
        <w:rPr>
          <w:i/>
          <w:sz w:val="16"/>
        </w:rPr>
        <w:t>StringExample.java</w:t>
      </w:r>
    </w:p>
    <w:p w:rsidR="008B2E87" w:rsidRPr="00454F53" w:rsidRDefault="008B2E87" w:rsidP="000278FB">
      <w:pPr>
        <w:spacing w:after="0" w:line="240" w:lineRule="auto"/>
        <w:rPr>
          <w:i/>
          <w:sz w:val="16"/>
        </w:rPr>
      </w:pPr>
      <w:r w:rsidRPr="00454F53">
        <w:rPr>
          <w:rStyle w:val="HTMLCode"/>
          <w:rFonts w:eastAsiaTheme="minorHAnsi"/>
          <w:i/>
          <w:sz w:val="14"/>
        </w:rPr>
        <w:t>String blogName = "how to do in java dot com";</w:t>
      </w:r>
    </w:p>
    <w:p w:rsidR="008B2E87" w:rsidRPr="00454F53" w:rsidRDefault="008B2E87" w:rsidP="000278FB">
      <w:pPr>
        <w:spacing w:after="0" w:line="240" w:lineRule="auto"/>
        <w:rPr>
          <w:i/>
          <w:sz w:val="16"/>
        </w:rPr>
      </w:pPr>
      <w:r w:rsidRPr="00454F53">
        <w:rPr>
          <w:rStyle w:val="HTMLCode"/>
          <w:rFonts w:eastAsiaTheme="minorHAnsi"/>
          <w:i/>
          <w:sz w:val="14"/>
        </w:rPr>
        <w:t>//spilt on white space</w:t>
      </w:r>
    </w:p>
    <w:p w:rsidR="008B2E87" w:rsidRPr="00454F53" w:rsidRDefault="008B2E87" w:rsidP="000278FB">
      <w:pPr>
        <w:spacing w:after="0" w:line="240" w:lineRule="auto"/>
        <w:rPr>
          <w:i/>
          <w:sz w:val="16"/>
        </w:rPr>
      </w:pPr>
      <w:r w:rsidRPr="00454F53">
        <w:rPr>
          <w:rStyle w:val="HTMLCode"/>
          <w:rFonts w:eastAsiaTheme="minorHAnsi"/>
          <w:i/>
          <w:sz w:val="14"/>
        </w:rPr>
        <w:t>String[] tokens = blogName.split(" ");</w:t>
      </w:r>
    </w:p>
    <w:p w:rsidR="008B2E87" w:rsidRPr="00454F53" w:rsidRDefault="008B2E87" w:rsidP="000278FB">
      <w:pPr>
        <w:spacing w:after="0" w:line="240" w:lineRule="auto"/>
        <w:rPr>
          <w:i/>
          <w:sz w:val="16"/>
        </w:rPr>
      </w:pPr>
      <w:r w:rsidRPr="00454F53">
        <w:rPr>
          <w:rStyle w:val="HTMLCode"/>
          <w:rFonts w:eastAsiaTheme="minorHAnsi"/>
          <w:i/>
          <w:sz w:val="14"/>
        </w:rPr>
        <w:t>//It will store reversed words</w:t>
      </w:r>
    </w:p>
    <w:p w:rsidR="008B2E87" w:rsidRPr="00454F53" w:rsidRDefault="008B2E87" w:rsidP="000278FB">
      <w:pPr>
        <w:spacing w:after="0" w:line="240" w:lineRule="auto"/>
        <w:rPr>
          <w:i/>
          <w:sz w:val="16"/>
        </w:rPr>
      </w:pPr>
      <w:r w:rsidRPr="00454F53">
        <w:rPr>
          <w:rStyle w:val="HTMLCode"/>
          <w:rFonts w:eastAsiaTheme="minorHAnsi"/>
          <w:i/>
          <w:sz w:val="14"/>
        </w:rPr>
        <w:lastRenderedPageBreak/>
        <w:t>StringBuffer finalString = new</w:t>
      </w:r>
      <w:r w:rsidRPr="00454F53">
        <w:rPr>
          <w:i/>
          <w:sz w:val="16"/>
        </w:rPr>
        <w:t> </w:t>
      </w:r>
      <w:r w:rsidRPr="00454F53">
        <w:rPr>
          <w:rStyle w:val="HTMLCode"/>
          <w:rFonts w:eastAsiaTheme="minorHAnsi"/>
          <w:i/>
          <w:sz w:val="14"/>
        </w:rPr>
        <w:t>StringBuffer();</w:t>
      </w:r>
    </w:p>
    <w:p w:rsidR="008B2E87" w:rsidRPr="00454F53" w:rsidRDefault="008B2E87" w:rsidP="000278FB">
      <w:pPr>
        <w:spacing w:after="0" w:line="240" w:lineRule="auto"/>
        <w:rPr>
          <w:i/>
          <w:sz w:val="16"/>
        </w:rPr>
      </w:pPr>
      <w:r w:rsidRPr="00454F53">
        <w:rPr>
          <w:rStyle w:val="HTMLCode"/>
          <w:rFonts w:eastAsiaTheme="minorHAnsi"/>
          <w:i/>
          <w:sz w:val="14"/>
        </w:rPr>
        <w:t>//Loop all words and reverse them</w:t>
      </w:r>
    </w:p>
    <w:p w:rsidR="008B2E87" w:rsidRPr="00454F53" w:rsidRDefault="008B2E87" w:rsidP="000278FB">
      <w:pPr>
        <w:spacing w:after="0" w:line="240" w:lineRule="auto"/>
        <w:rPr>
          <w:i/>
          <w:sz w:val="16"/>
        </w:rPr>
      </w:pPr>
      <w:r w:rsidRPr="00454F53">
        <w:rPr>
          <w:rStyle w:val="HTMLCode"/>
          <w:rFonts w:eastAsiaTheme="minorHAnsi"/>
          <w:i/>
          <w:sz w:val="14"/>
        </w:rPr>
        <w:t>for</w:t>
      </w:r>
      <w:r w:rsidRPr="00454F53">
        <w:rPr>
          <w:i/>
          <w:sz w:val="16"/>
        </w:rPr>
        <w:t> </w:t>
      </w:r>
      <w:r w:rsidRPr="00454F53">
        <w:rPr>
          <w:rStyle w:val="HTMLCode"/>
          <w:rFonts w:eastAsiaTheme="minorHAnsi"/>
          <w:i/>
          <w:sz w:val="14"/>
        </w:rPr>
        <w:t>(String token : tokens) {</w:t>
      </w:r>
    </w:p>
    <w:p w:rsidR="008B2E87" w:rsidRPr="00454F53" w:rsidRDefault="008B2E87" w:rsidP="000278FB">
      <w:pPr>
        <w:spacing w:after="0" w:line="240" w:lineRule="auto"/>
        <w:rPr>
          <w:i/>
          <w:sz w:val="16"/>
        </w:rPr>
      </w:pPr>
      <w:r w:rsidRPr="00454F53">
        <w:rPr>
          <w:rStyle w:val="HTMLCode"/>
          <w:rFonts w:eastAsiaTheme="minorHAnsi"/>
          <w:i/>
          <w:color w:val="FF0779"/>
          <w:sz w:val="14"/>
        </w:rPr>
        <w:t>    </w:t>
      </w:r>
      <w:r w:rsidRPr="00454F53">
        <w:rPr>
          <w:rStyle w:val="HTMLCode"/>
          <w:rFonts w:eastAsiaTheme="minorHAnsi"/>
          <w:i/>
          <w:sz w:val="14"/>
        </w:rPr>
        <w:t>String reversed = new</w:t>
      </w:r>
      <w:r w:rsidRPr="00454F53">
        <w:rPr>
          <w:i/>
          <w:sz w:val="16"/>
        </w:rPr>
        <w:t> </w:t>
      </w:r>
      <w:r w:rsidRPr="00454F53">
        <w:rPr>
          <w:rStyle w:val="HTMLCode"/>
          <w:rFonts w:eastAsiaTheme="minorHAnsi"/>
          <w:i/>
          <w:sz w:val="14"/>
        </w:rPr>
        <w:t>StringBuffer(token).reverse().toString();</w:t>
      </w:r>
    </w:p>
    <w:p w:rsidR="008B2E87" w:rsidRPr="00454F53" w:rsidRDefault="008B2E87" w:rsidP="000278FB">
      <w:pPr>
        <w:spacing w:after="0" w:line="240" w:lineRule="auto"/>
        <w:rPr>
          <w:i/>
          <w:sz w:val="16"/>
        </w:rPr>
      </w:pPr>
      <w:r w:rsidRPr="00454F53">
        <w:rPr>
          <w:rStyle w:val="HTMLCode"/>
          <w:rFonts w:eastAsiaTheme="minorHAnsi"/>
          <w:i/>
          <w:color w:val="FF0779"/>
          <w:sz w:val="14"/>
        </w:rPr>
        <w:t>    </w:t>
      </w:r>
      <w:r w:rsidRPr="00454F53">
        <w:rPr>
          <w:rStyle w:val="HTMLCode"/>
          <w:rFonts w:eastAsiaTheme="minorHAnsi"/>
          <w:i/>
          <w:sz w:val="14"/>
        </w:rPr>
        <w:t>finalString.append(reversed);</w:t>
      </w:r>
    </w:p>
    <w:p w:rsidR="008B2E87" w:rsidRPr="00454F53" w:rsidRDefault="008B2E87" w:rsidP="000278FB">
      <w:pPr>
        <w:spacing w:after="0" w:line="240" w:lineRule="auto"/>
        <w:rPr>
          <w:i/>
          <w:sz w:val="16"/>
        </w:rPr>
      </w:pPr>
      <w:r w:rsidRPr="00454F53">
        <w:rPr>
          <w:rStyle w:val="HTMLCode"/>
          <w:rFonts w:eastAsiaTheme="minorHAnsi"/>
          <w:i/>
          <w:color w:val="FF0779"/>
          <w:sz w:val="14"/>
        </w:rPr>
        <w:t>    </w:t>
      </w:r>
      <w:r w:rsidRPr="00454F53">
        <w:rPr>
          <w:rStyle w:val="HTMLCode"/>
          <w:rFonts w:eastAsiaTheme="minorHAnsi"/>
          <w:i/>
          <w:sz w:val="14"/>
        </w:rPr>
        <w:t>finalString.append(" ");</w:t>
      </w:r>
    </w:p>
    <w:p w:rsidR="008B2E87" w:rsidRPr="00454F53" w:rsidRDefault="008B2E87" w:rsidP="000278FB">
      <w:pPr>
        <w:spacing w:after="0" w:line="240" w:lineRule="auto"/>
        <w:rPr>
          <w:i/>
          <w:sz w:val="16"/>
        </w:rPr>
      </w:pPr>
      <w:r w:rsidRPr="00454F53">
        <w:rPr>
          <w:rStyle w:val="HTMLCode"/>
          <w:rFonts w:eastAsiaTheme="minorHAnsi"/>
          <w:i/>
          <w:sz w:val="14"/>
        </w:rPr>
        <w:t>}</w:t>
      </w:r>
    </w:p>
    <w:p w:rsidR="008B2E87" w:rsidRPr="00454F53" w:rsidRDefault="008B2E87" w:rsidP="000278FB">
      <w:pPr>
        <w:spacing w:after="0" w:line="240" w:lineRule="auto"/>
        <w:rPr>
          <w:i/>
          <w:sz w:val="16"/>
        </w:rPr>
      </w:pPr>
      <w:r w:rsidRPr="00454F53">
        <w:rPr>
          <w:rStyle w:val="HTMLCode"/>
          <w:rFonts w:eastAsiaTheme="minorHAnsi"/>
          <w:i/>
          <w:sz w:val="14"/>
        </w:rPr>
        <w:t>//Check final string</w:t>
      </w:r>
    </w:p>
    <w:p w:rsidR="008B2E87" w:rsidRPr="00454F53" w:rsidRDefault="008B2E87" w:rsidP="000278FB">
      <w:pPr>
        <w:pStyle w:val="NormalWeb"/>
        <w:shd w:val="clear" w:color="auto" w:fill="FFFFFF"/>
        <w:spacing w:before="0" w:beforeAutospacing="0" w:after="0" w:afterAutospacing="0"/>
        <w:rPr>
          <w:rFonts w:ascii="Segoe UI" w:hAnsi="Segoe UI" w:cs="Segoe UI"/>
          <w:i/>
          <w:color w:val="000000"/>
          <w:sz w:val="18"/>
        </w:rPr>
      </w:pPr>
      <w:r w:rsidRPr="00454F53">
        <w:rPr>
          <w:rStyle w:val="HTMLCode"/>
          <w:rFonts w:eastAsiaTheme="minorHAnsi"/>
          <w:i/>
          <w:sz w:val="14"/>
        </w:rPr>
        <w:t>System.out.println(finalString.toString());     //woh ot od ni avaj tod moc</w:t>
      </w:r>
    </w:p>
    <w:p w:rsidR="00663B6B" w:rsidRPr="003B7DB0" w:rsidRDefault="00663B6B" w:rsidP="003B7DB0">
      <w:pPr>
        <w:pStyle w:val="Heading1"/>
        <w:spacing w:before="0" w:beforeAutospacing="0" w:after="0" w:afterAutospacing="0"/>
        <w:rPr>
          <w:sz w:val="26"/>
        </w:rPr>
      </w:pPr>
      <w:r w:rsidRPr="003B7DB0">
        <w:rPr>
          <w:sz w:val="26"/>
        </w:rPr>
        <w:t>17. How to Split String in java?</w:t>
      </w:r>
    </w:p>
    <w:p w:rsidR="00663B6B" w:rsidRPr="00A34E33" w:rsidRDefault="00663B6B" w:rsidP="006B0682">
      <w:pPr>
        <w:pStyle w:val="NormalWeb"/>
        <w:shd w:val="clear" w:color="auto" w:fill="FFFFFF"/>
        <w:spacing w:before="0" w:beforeAutospacing="0" w:after="120" w:afterAutospacing="0"/>
        <w:rPr>
          <w:rFonts w:ascii="Segoe UI" w:hAnsi="Segoe UI" w:cs="Segoe UI"/>
          <w:color w:val="000000"/>
          <w:sz w:val="18"/>
        </w:rPr>
      </w:pPr>
      <w:r w:rsidRPr="00A34E33">
        <w:rPr>
          <w:rFonts w:ascii="Segoe UI" w:hAnsi="Segoe UI" w:cs="Segoe UI"/>
          <w:color w:val="000000"/>
          <w:sz w:val="18"/>
        </w:rPr>
        <w:t>Use </w:t>
      </w:r>
      <w:hyperlink r:id="rId19" w:tgtFrame="_blank" w:history="1">
        <w:r w:rsidRPr="00A34E33">
          <w:rPr>
            <w:rStyle w:val="Hyperlink"/>
            <w:rFonts w:ascii="Consolas" w:hAnsi="Consolas" w:cs="Courier New"/>
            <w:color w:val="0366D6"/>
            <w:sz w:val="15"/>
            <w:szCs w:val="21"/>
            <w:u w:val="none"/>
          </w:rPr>
          <w:t>String.split()</w:t>
        </w:r>
      </w:hyperlink>
      <w:r w:rsidRPr="00A34E33">
        <w:rPr>
          <w:rFonts w:ascii="Segoe UI" w:hAnsi="Segoe UI" w:cs="Segoe UI"/>
          <w:color w:val="000000"/>
          <w:sz w:val="18"/>
        </w:rPr>
        <w:t> method which breaks a given string around matches of the given regular expression. It’s also called get </w:t>
      </w:r>
      <w:r w:rsidRPr="00A34E33">
        <w:rPr>
          <w:rStyle w:val="Strong"/>
          <w:rFonts w:ascii="Segoe UI" w:hAnsi="Segoe UI" w:cs="Segoe UI"/>
          <w:color w:val="000000"/>
          <w:sz w:val="18"/>
        </w:rPr>
        <w:t>string tokens based on delimiter</w:t>
      </w:r>
      <w:r w:rsidRPr="00A34E33">
        <w:rPr>
          <w:rFonts w:ascii="Segoe UI" w:hAnsi="Segoe UI" w:cs="Segoe UI"/>
          <w:color w:val="000000"/>
          <w:sz w:val="18"/>
        </w:rPr>
        <w:t>.</w:t>
      </w:r>
    </w:p>
    <w:p w:rsidR="00663B6B" w:rsidRPr="00A34E33" w:rsidRDefault="00663B6B" w:rsidP="006B0682">
      <w:pPr>
        <w:pStyle w:val="NormalWeb"/>
        <w:shd w:val="clear" w:color="auto" w:fill="FFFFFF"/>
        <w:spacing w:before="0" w:beforeAutospacing="0" w:after="120" w:afterAutospacing="0"/>
        <w:rPr>
          <w:rFonts w:ascii="Segoe UI" w:hAnsi="Segoe UI" w:cs="Segoe UI"/>
          <w:color w:val="000000"/>
          <w:sz w:val="18"/>
        </w:rPr>
      </w:pPr>
      <w:r w:rsidRPr="00A34E33">
        <w:rPr>
          <w:rStyle w:val="HTMLCode"/>
          <w:rFonts w:ascii="Consolas" w:hAnsi="Consolas"/>
          <w:color w:val="FF0779"/>
          <w:sz w:val="15"/>
          <w:szCs w:val="21"/>
        </w:rPr>
        <w:t>split()</w:t>
      </w:r>
      <w:r w:rsidRPr="00A34E33">
        <w:rPr>
          <w:rFonts w:ascii="Segoe UI" w:hAnsi="Segoe UI" w:cs="Segoe UI"/>
          <w:color w:val="000000"/>
          <w:sz w:val="18"/>
        </w:rPr>
        <w:t> method returns the array of string. Each string in array is individual token.</w:t>
      </w:r>
    </w:p>
    <w:tbl>
      <w:tblPr>
        <w:tblW w:w="6750" w:type="dxa"/>
        <w:tblCellMar>
          <w:left w:w="0" w:type="dxa"/>
          <w:right w:w="0" w:type="dxa"/>
        </w:tblCellMar>
        <w:tblLook w:val="04A0" w:firstRow="1" w:lastRow="0" w:firstColumn="1" w:lastColumn="0" w:noHBand="0" w:noVBand="1"/>
      </w:tblPr>
      <w:tblGrid>
        <w:gridCol w:w="6750"/>
      </w:tblGrid>
      <w:tr w:rsidR="00663B6B" w:rsidRPr="00A34E33" w:rsidTr="006B0682">
        <w:tc>
          <w:tcPr>
            <w:tcW w:w="6750" w:type="dxa"/>
            <w:tcBorders>
              <w:top w:val="nil"/>
              <w:left w:val="nil"/>
              <w:bottom w:val="nil"/>
              <w:right w:val="nil"/>
            </w:tcBorders>
            <w:vAlign w:val="center"/>
            <w:hideMark/>
          </w:tcPr>
          <w:p w:rsidR="00663B6B" w:rsidRPr="00A34E33" w:rsidRDefault="00663B6B">
            <w:pPr>
              <w:jc w:val="center"/>
              <w:rPr>
                <w:sz w:val="18"/>
                <w:szCs w:val="24"/>
              </w:rPr>
            </w:pPr>
            <w:r w:rsidRPr="00A34E33">
              <w:rPr>
                <w:sz w:val="16"/>
              </w:rPr>
              <w:t>StringExample.java</w:t>
            </w:r>
          </w:p>
        </w:tc>
      </w:tr>
      <w:tr w:rsidR="00663B6B" w:rsidRPr="00A34E33" w:rsidTr="006B0682">
        <w:tc>
          <w:tcPr>
            <w:tcW w:w="6750" w:type="dxa"/>
            <w:vAlign w:val="center"/>
            <w:hideMark/>
          </w:tcPr>
          <w:p w:rsidR="00663B6B" w:rsidRPr="00A34E33" w:rsidRDefault="00663B6B" w:rsidP="00663B6B">
            <w:pPr>
              <w:rPr>
                <w:sz w:val="16"/>
              </w:rPr>
            </w:pPr>
            <w:r w:rsidRPr="00A34E33">
              <w:rPr>
                <w:rStyle w:val="HTMLCode"/>
                <w:rFonts w:eastAsiaTheme="minorHAnsi"/>
                <w:sz w:val="14"/>
              </w:rPr>
              <w:t>String numbers = "1,2,3,4,5,6,7";</w:t>
            </w:r>
          </w:p>
          <w:p w:rsidR="00663B6B" w:rsidRPr="00A34E33" w:rsidRDefault="00663B6B" w:rsidP="00663B6B">
            <w:pPr>
              <w:rPr>
                <w:sz w:val="16"/>
              </w:rPr>
            </w:pPr>
            <w:r w:rsidRPr="00A34E33">
              <w:rPr>
                <w:rStyle w:val="HTMLCode"/>
                <w:rFonts w:eastAsiaTheme="minorHAnsi"/>
                <w:sz w:val="14"/>
              </w:rPr>
              <w:t>String[] numArray = numbers.split(",");</w:t>
            </w:r>
          </w:p>
          <w:p w:rsidR="00663B6B" w:rsidRPr="00A34E33" w:rsidRDefault="00663B6B" w:rsidP="00663B6B">
            <w:pPr>
              <w:rPr>
                <w:sz w:val="16"/>
              </w:rPr>
            </w:pPr>
            <w:r w:rsidRPr="00A34E33">
              <w:rPr>
                <w:rStyle w:val="HTMLCode"/>
                <w:rFonts w:eastAsiaTheme="minorHAnsi"/>
                <w:sz w:val="14"/>
              </w:rPr>
              <w:t>System.out.println(Arrays.toString(numArray));  //[1, 2, 3, 4, 5, 6, 7]</w:t>
            </w:r>
          </w:p>
        </w:tc>
      </w:tr>
    </w:tbl>
    <w:p w:rsidR="00663B6B" w:rsidRPr="003B7DB0" w:rsidRDefault="00663B6B" w:rsidP="003B7DB0">
      <w:pPr>
        <w:pStyle w:val="Heading1"/>
        <w:spacing w:before="0" w:beforeAutospacing="0" w:after="0" w:afterAutospacing="0"/>
        <w:rPr>
          <w:sz w:val="26"/>
        </w:rPr>
      </w:pPr>
      <w:r w:rsidRPr="003B7DB0">
        <w:rPr>
          <w:sz w:val="26"/>
        </w:rPr>
        <w:t>18. Why Char array is preferred over String for storing password?</w:t>
      </w:r>
    </w:p>
    <w:p w:rsidR="00663B6B" w:rsidRPr="00A34E33" w:rsidRDefault="00663B6B" w:rsidP="00BD38D9">
      <w:pPr>
        <w:pStyle w:val="NormalWeb"/>
        <w:shd w:val="clear" w:color="auto" w:fill="FFFFFF"/>
        <w:spacing w:before="0" w:beforeAutospacing="0" w:after="40" w:afterAutospacing="0"/>
        <w:rPr>
          <w:rFonts w:ascii="Segoe UI" w:hAnsi="Segoe UI" w:cs="Segoe UI"/>
          <w:color w:val="000000"/>
          <w:sz w:val="18"/>
        </w:rPr>
      </w:pPr>
      <w:r w:rsidRPr="00A34E33">
        <w:rPr>
          <w:rFonts w:ascii="Segoe UI" w:hAnsi="Segoe UI" w:cs="Segoe UI"/>
          <w:color w:val="000000"/>
          <w:sz w:val="18"/>
        </w:rPr>
        <w:t>We know that strings are stored in the constant pool in Java. Once a string is created in the string pool, it stays in the pool until unless garbage collected. By this time, any malicious program can access the memory location in the physical memory location and access the string as well.</w:t>
      </w:r>
    </w:p>
    <w:p w:rsidR="00663B6B" w:rsidRPr="00A34E33" w:rsidRDefault="00663B6B" w:rsidP="00BD38D9">
      <w:pPr>
        <w:pStyle w:val="NormalWeb"/>
        <w:shd w:val="clear" w:color="auto" w:fill="FFFFFF"/>
        <w:spacing w:before="0" w:beforeAutospacing="0" w:after="40" w:afterAutospacing="0"/>
        <w:rPr>
          <w:rFonts w:ascii="Segoe UI" w:hAnsi="Segoe UI" w:cs="Segoe UI"/>
          <w:color w:val="000000"/>
          <w:sz w:val="18"/>
        </w:rPr>
      </w:pPr>
      <w:r w:rsidRPr="00A34E33">
        <w:rPr>
          <w:rFonts w:ascii="Segoe UI" w:hAnsi="Segoe UI" w:cs="Segoe UI"/>
          <w:color w:val="000000"/>
          <w:sz w:val="18"/>
        </w:rPr>
        <w:t>If we store the password as a string, then it will also be stored in spring pool and will be available in memory for the longer duration than required, because garbage collection cycles are unpredictable. This makes sensitive password strings </w:t>
      </w:r>
      <w:r w:rsidRPr="00A34E33">
        <w:rPr>
          <w:rStyle w:val="Strong"/>
          <w:rFonts w:ascii="Segoe UI" w:hAnsi="Segoe UI" w:cs="Segoe UI"/>
          <w:color w:val="000000"/>
          <w:sz w:val="18"/>
        </w:rPr>
        <w:t>vulnerable to hacking and data theft</w:t>
      </w:r>
      <w:r w:rsidRPr="00A34E33">
        <w:rPr>
          <w:rFonts w:ascii="Segoe UI" w:hAnsi="Segoe UI" w:cs="Segoe UI"/>
          <w:color w:val="000000"/>
          <w:sz w:val="18"/>
        </w:rPr>
        <w:t>.</w:t>
      </w:r>
    </w:p>
    <w:p w:rsidR="00663B6B" w:rsidRPr="00A34E33" w:rsidRDefault="00663B6B" w:rsidP="00BD38D9">
      <w:pPr>
        <w:pStyle w:val="NormalWeb"/>
        <w:shd w:val="clear" w:color="auto" w:fill="FFFFFF"/>
        <w:spacing w:before="0" w:beforeAutospacing="0" w:after="40" w:afterAutospacing="0"/>
        <w:rPr>
          <w:rFonts w:ascii="Segoe UI" w:hAnsi="Segoe UI" w:cs="Segoe UI"/>
          <w:color w:val="000000"/>
          <w:sz w:val="18"/>
        </w:rPr>
      </w:pPr>
      <w:r w:rsidRPr="00A34E33">
        <w:rPr>
          <w:rFonts w:ascii="Segoe UI" w:hAnsi="Segoe UI" w:cs="Segoe UI"/>
          <w:color w:val="000000"/>
          <w:sz w:val="18"/>
        </w:rPr>
        <w:t>Can we make String blank after using it? No, we cannot. We know that once a String is created, we cannot manipulate it e.g. you cannot change its content. Strings are final and immutable.</w:t>
      </w:r>
    </w:p>
    <w:p w:rsidR="00663B6B" w:rsidRDefault="00663B6B" w:rsidP="00BD38D9">
      <w:pPr>
        <w:pStyle w:val="NormalWeb"/>
        <w:shd w:val="clear" w:color="auto" w:fill="FFFFFF"/>
        <w:spacing w:before="0" w:beforeAutospacing="0" w:after="40" w:afterAutospacing="0"/>
        <w:rPr>
          <w:rFonts w:ascii="Segoe UI" w:hAnsi="Segoe UI" w:cs="Segoe UI"/>
          <w:color w:val="000000"/>
          <w:sz w:val="18"/>
        </w:rPr>
      </w:pPr>
      <w:r w:rsidRPr="00A34E33">
        <w:rPr>
          <w:rFonts w:ascii="Segoe UI" w:hAnsi="Segoe UI" w:cs="Segoe UI"/>
          <w:color w:val="000000"/>
          <w:sz w:val="18"/>
        </w:rPr>
        <w:t>But char arrays are mutable, their content can be overwritten after use it. So your application shall use char[] to store password text, and after using the password, replace array content with a blank.</w:t>
      </w:r>
    </w:p>
    <w:p w:rsidR="00062EB1" w:rsidRPr="00913D0F" w:rsidRDefault="00062EB1" w:rsidP="00913D0F">
      <w:pPr>
        <w:spacing w:after="0" w:line="240" w:lineRule="auto"/>
        <w:jc w:val="center"/>
        <w:rPr>
          <w:i/>
          <w:sz w:val="16"/>
        </w:rPr>
      </w:pPr>
      <w:r w:rsidRPr="00913D0F">
        <w:rPr>
          <w:i/>
          <w:sz w:val="16"/>
        </w:rPr>
        <w:t>StringExample.java</w:t>
      </w:r>
    </w:p>
    <w:p w:rsidR="00062EB1" w:rsidRPr="00913D0F" w:rsidRDefault="00062EB1" w:rsidP="00913D0F">
      <w:pPr>
        <w:spacing w:after="0" w:line="240" w:lineRule="auto"/>
        <w:rPr>
          <w:i/>
          <w:sz w:val="16"/>
        </w:rPr>
      </w:pPr>
      <w:r w:rsidRPr="00913D0F">
        <w:rPr>
          <w:rStyle w:val="HTMLCode"/>
          <w:rFonts w:eastAsiaTheme="minorHAnsi"/>
          <w:i/>
          <w:sz w:val="14"/>
        </w:rPr>
        <w:t>String password = "123456";     //Do not use it</w:t>
      </w:r>
      <w:r w:rsidRPr="00913D0F">
        <w:rPr>
          <w:rStyle w:val="HTMLCode"/>
          <w:rFonts w:eastAsiaTheme="minorHAnsi"/>
          <w:i/>
          <w:color w:val="FF0779"/>
          <w:sz w:val="14"/>
        </w:rPr>
        <w:t>     </w:t>
      </w:r>
      <w:r w:rsidRPr="00913D0F">
        <w:rPr>
          <w:i/>
          <w:sz w:val="16"/>
        </w:rPr>
        <w:t> </w:t>
      </w:r>
    </w:p>
    <w:p w:rsidR="00062EB1" w:rsidRPr="00913D0F" w:rsidRDefault="00062EB1" w:rsidP="00913D0F">
      <w:pPr>
        <w:spacing w:after="0" w:line="240" w:lineRule="auto"/>
        <w:rPr>
          <w:i/>
          <w:sz w:val="16"/>
        </w:rPr>
      </w:pPr>
      <w:r w:rsidRPr="00913D0F">
        <w:rPr>
          <w:rStyle w:val="HTMLCode"/>
          <w:rFonts w:eastAsiaTheme="minorHAnsi"/>
          <w:i/>
          <w:sz w:val="14"/>
        </w:rPr>
        <w:t>char[] passwordChars = new</w:t>
      </w:r>
      <w:r w:rsidRPr="00913D0F">
        <w:rPr>
          <w:i/>
          <w:sz w:val="16"/>
        </w:rPr>
        <w:t> </w:t>
      </w:r>
      <w:r w:rsidRPr="00913D0F">
        <w:rPr>
          <w:rStyle w:val="HTMLCode"/>
          <w:rFonts w:eastAsiaTheme="minorHAnsi"/>
          <w:i/>
          <w:sz w:val="14"/>
        </w:rPr>
        <w:t>char[4];      //Get password from some system such as database</w:t>
      </w:r>
    </w:p>
    <w:p w:rsidR="00062EB1" w:rsidRPr="00913D0F" w:rsidRDefault="00062EB1" w:rsidP="00913D0F">
      <w:pPr>
        <w:spacing w:after="0" w:line="240" w:lineRule="auto"/>
        <w:rPr>
          <w:i/>
          <w:sz w:val="16"/>
        </w:rPr>
      </w:pPr>
      <w:r w:rsidRPr="00913D0F">
        <w:rPr>
          <w:rStyle w:val="HTMLCode"/>
          <w:rFonts w:eastAsiaTheme="minorHAnsi"/>
          <w:i/>
          <w:sz w:val="14"/>
        </w:rPr>
        <w:t>//use password</w:t>
      </w:r>
    </w:p>
    <w:p w:rsidR="00062EB1" w:rsidRPr="00913D0F" w:rsidRDefault="00062EB1" w:rsidP="00913D0F">
      <w:pPr>
        <w:spacing w:after="0" w:line="240" w:lineRule="auto"/>
        <w:rPr>
          <w:i/>
          <w:sz w:val="16"/>
        </w:rPr>
      </w:pPr>
      <w:r w:rsidRPr="00913D0F">
        <w:rPr>
          <w:rStyle w:val="HTMLCode"/>
          <w:rFonts w:eastAsiaTheme="minorHAnsi"/>
          <w:i/>
          <w:sz w:val="14"/>
        </w:rPr>
        <w:t>for(char</w:t>
      </w:r>
      <w:r w:rsidRPr="00913D0F">
        <w:rPr>
          <w:i/>
          <w:sz w:val="16"/>
        </w:rPr>
        <w:t> </w:t>
      </w:r>
      <w:r w:rsidRPr="00913D0F">
        <w:rPr>
          <w:rStyle w:val="HTMLCode"/>
          <w:rFonts w:eastAsiaTheme="minorHAnsi"/>
          <w:i/>
          <w:sz w:val="14"/>
        </w:rPr>
        <w:t>c : passwordChars) {</w:t>
      </w:r>
    </w:p>
    <w:p w:rsidR="00062EB1" w:rsidRPr="00913D0F" w:rsidRDefault="00062EB1" w:rsidP="00913D0F">
      <w:pPr>
        <w:spacing w:after="0" w:line="240" w:lineRule="auto"/>
        <w:rPr>
          <w:i/>
          <w:sz w:val="16"/>
        </w:rPr>
      </w:pPr>
      <w:r w:rsidRPr="00913D0F">
        <w:rPr>
          <w:rStyle w:val="HTMLCode"/>
          <w:rFonts w:eastAsiaTheme="minorHAnsi"/>
          <w:i/>
          <w:color w:val="FF0779"/>
          <w:sz w:val="14"/>
        </w:rPr>
        <w:t>    </w:t>
      </w:r>
      <w:r w:rsidRPr="00913D0F">
        <w:rPr>
          <w:rStyle w:val="HTMLCode"/>
          <w:rFonts w:eastAsiaTheme="minorHAnsi"/>
          <w:i/>
          <w:sz w:val="14"/>
        </w:rPr>
        <w:t>c = ' ';</w:t>
      </w:r>
    </w:p>
    <w:p w:rsidR="00062EB1" w:rsidRPr="00913D0F" w:rsidRDefault="00062EB1" w:rsidP="00913D0F">
      <w:pPr>
        <w:pStyle w:val="NormalWeb"/>
        <w:shd w:val="clear" w:color="auto" w:fill="FFFFFF"/>
        <w:spacing w:before="0" w:beforeAutospacing="0" w:after="0" w:afterAutospacing="0"/>
        <w:rPr>
          <w:rFonts w:ascii="Segoe UI" w:hAnsi="Segoe UI" w:cs="Segoe UI"/>
          <w:i/>
          <w:color w:val="000000"/>
          <w:sz w:val="18"/>
        </w:rPr>
      </w:pPr>
      <w:r w:rsidRPr="00913D0F">
        <w:rPr>
          <w:rStyle w:val="HTMLCode"/>
          <w:rFonts w:eastAsiaTheme="minorHAnsi"/>
          <w:i/>
          <w:sz w:val="14"/>
        </w:rPr>
        <w:t>}</w:t>
      </w:r>
    </w:p>
    <w:p w:rsidR="00663B6B" w:rsidRPr="003B7DB0" w:rsidRDefault="00663B6B" w:rsidP="003B7DB0">
      <w:pPr>
        <w:pStyle w:val="Heading1"/>
        <w:spacing w:before="0" w:beforeAutospacing="0" w:after="0" w:afterAutospacing="0"/>
        <w:rPr>
          <w:sz w:val="26"/>
        </w:rPr>
      </w:pPr>
      <w:r w:rsidRPr="003B7DB0">
        <w:rPr>
          <w:sz w:val="26"/>
        </w:rPr>
        <w:t>19. Is string thread-safe in Java?</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Yes, strings are </w:t>
      </w:r>
      <w:hyperlink r:id="rId20" w:tgtFrame="_blank" w:history="1">
        <w:r w:rsidRPr="00A34E33">
          <w:rPr>
            <w:rStyle w:val="Hyperlink"/>
            <w:rFonts w:ascii="Segoe UI" w:hAnsi="Segoe UI" w:cs="Segoe UI"/>
            <w:color w:val="0366D6"/>
            <w:sz w:val="18"/>
            <w:u w:val="none"/>
          </w:rPr>
          <w:t>thread safe</w:t>
        </w:r>
      </w:hyperlink>
      <w:r w:rsidRPr="00A34E33">
        <w:rPr>
          <w:rFonts w:ascii="Segoe UI" w:hAnsi="Segoe UI" w:cs="Segoe UI"/>
          <w:color w:val="000000"/>
          <w:sz w:val="18"/>
        </w:rPr>
        <w:t>. They are immutable and all immutable instances in java are thread-safe, by default.</w:t>
      </w:r>
    </w:p>
    <w:p w:rsidR="00663B6B" w:rsidRPr="003B7DB0" w:rsidRDefault="00663B6B" w:rsidP="003B7DB0">
      <w:pPr>
        <w:pStyle w:val="Heading1"/>
        <w:spacing w:before="0" w:beforeAutospacing="0" w:after="0" w:afterAutospacing="0"/>
        <w:rPr>
          <w:sz w:val="26"/>
        </w:rPr>
      </w:pPr>
      <w:r w:rsidRPr="003B7DB0">
        <w:rPr>
          <w:sz w:val="26"/>
        </w:rPr>
        <w:t>20. Why String is popular HashMap key in Java?</w:t>
      </w:r>
    </w:p>
    <w:p w:rsidR="00663B6B" w:rsidRPr="00A34E33" w:rsidRDefault="00663B6B" w:rsidP="0082625F">
      <w:pPr>
        <w:pStyle w:val="NormalWeb"/>
        <w:shd w:val="clear" w:color="auto" w:fill="FFFFFF"/>
        <w:spacing w:before="120" w:beforeAutospacing="0" w:after="120" w:afterAutospacing="0"/>
        <w:rPr>
          <w:rFonts w:ascii="Segoe UI" w:hAnsi="Segoe UI" w:cs="Segoe UI"/>
          <w:color w:val="000000"/>
          <w:sz w:val="18"/>
        </w:rPr>
      </w:pPr>
      <w:r w:rsidRPr="00A34E33">
        <w:rPr>
          <w:rFonts w:ascii="Segoe UI" w:hAnsi="Segoe UI" w:cs="Segoe UI"/>
          <w:color w:val="000000"/>
          <w:sz w:val="18"/>
        </w:rPr>
        <w:t>In Java, A key which has be to used in </w:t>
      </w:r>
      <w:r w:rsidRPr="00A34E33">
        <w:rPr>
          <w:rStyle w:val="HTMLCode"/>
          <w:rFonts w:ascii="Consolas" w:hAnsi="Consolas"/>
          <w:color w:val="FF0779"/>
          <w:sz w:val="15"/>
          <w:szCs w:val="21"/>
        </w:rPr>
        <w:t>Map</w:t>
      </w:r>
      <w:r w:rsidRPr="00A34E33">
        <w:rPr>
          <w:rFonts w:ascii="Segoe UI" w:hAnsi="Segoe UI" w:cs="Segoe UI"/>
          <w:color w:val="000000"/>
          <w:sz w:val="18"/>
        </w:rPr>
        <w:t> – shall be immutable and should honor the contract between </w:t>
      </w:r>
      <w:r w:rsidRPr="00A34E33">
        <w:rPr>
          <w:rStyle w:val="HTMLCode"/>
          <w:rFonts w:ascii="Consolas" w:hAnsi="Consolas"/>
          <w:color w:val="FF0779"/>
          <w:sz w:val="15"/>
          <w:szCs w:val="21"/>
        </w:rPr>
        <w:t>equals()</w:t>
      </w:r>
      <w:r w:rsidRPr="00A34E33">
        <w:rPr>
          <w:rFonts w:ascii="Segoe UI" w:hAnsi="Segoe UI" w:cs="Segoe UI"/>
          <w:color w:val="000000"/>
          <w:sz w:val="18"/>
        </w:rPr>
        <w:t>and </w:t>
      </w:r>
      <w:r w:rsidRPr="00A34E33">
        <w:rPr>
          <w:rStyle w:val="HTMLCode"/>
          <w:rFonts w:ascii="Consolas" w:hAnsi="Consolas"/>
          <w:color w:val="FF0779"/>
          <w:sz w:val="15"/>
          <w:szCs w:val="21"/>
        </w:rPr>
        <w:t>hashCode()</w:t>
      </w:r>
      <w:r w:rsidRPr="00A34E33">
        <w:rPr>
          <w:rFonts w:ascii="Segoe UI" w:hAnsi="Segoe UI" w:cs="Segoe UI"/>
          <w:color w:val="000000"/>
          <w:sz w:val="18"/>
        </w:rPr>
        <w:t> method. </w:t>
      </w:r>
      <w:r w:rsidRPr="00A34E33">
        <w:rPr>
          <w:rStyle w:val="HTMLCode"/>
          <w:rFonts w:ascii="Consolas" w:hAnsi="Consolas"/>
          <w:color w:val="FF0779"/>
          <w:sz w:val="15"/>
          <w:szCs w:val="21"/>
        </w:rPr>
        <w:t>String</w:t>
      </w:r>
      <w:r w:rsidRPr="00A34E33">
        <w:rPr>
          <w:rFonts w:ascii="Segoe UI" w:hAnsi="Segoe UI" w:cs="Segoe UI"/>
          <w:color w:val="000000"/>
          <w:sz w:val="18"/>
        </w:rPr>
        <w:t> class satisfies both conditions.</w:t>
      </w:r>
    </w:p>
    <w:p w:rsidR="00663B6B" w:rsidRPr="00A34E33" w:rsidRDefault="00663B6B" w:rsidP="0082625F">
      <w:pPr>
        <w:pStyle w:val="NormalWeb"/>
        <w:shd w:val="clear" w:color="auto" w:fill="FFFFFF"/>
        <w:spacing w:before="120" w:beforeAutospacing="0" w:after="120" w:afterAutospacing="0"/>
        <w:rPr>
          <w:rFonts w:ascii="Segoe UI" w:hAnsi="Segoe UI" w:cs="Segoe UI"/>
          <w:color w:val="000000"/>
          <w:sz w:val="18"/>
        </w:rPr>
      </w:pPr>
      <w:r w:rsidRPr="00A34E33">
        <w:rPr>
          <w:rFonts w:ascii="Segoe UI" w:hAnsi="Segoe UI" w:cs="Segoe UI"/>
          <w:color w:val="000000"/>
          <w:sz w:val="18"/>
        </w:rPr>
        <w:t>Also, String class provides many useful methods to compare, sort, tokenize or lower-upper cases. These methods can be used while performing CRUD operations on </w:t>
      </w:r>
      <w:r w:rsidRPr="00A34E33">
        <w:rPr>
          <w:rStyle w:val="HTMLCode"/>
          <w:rFonts w:ascii="Consolas" w:hAnsi="Consolas"/>
          <w:color w:val="FF0779"/>
          <w:sz w:val="15"/>
          <w:szCs w:val="21"/>
        </w:rPr>
        <w:t>Map</w:t>
      </w:r>
      <w:r w:rsidRPr="00A34E33">
        <w:rPr>
          <w:rFonts w:ascii="Segoe UI" w:hAnsi="Segoe UI" w:cs="Segoe UI"/>
          <w:color w:val="000000"/>
          <w:sz w:val="18"/>
        </w:rPr>
        <w:t>. It makes it a very useful class to use in </w:t>
      </w:r>
      <w:r w:rsidRPr="00A34E33">
        <w:rPr>
          <w:rStyle w:val="HTMLCode"/>
          <w:rFonts w:ascii="Consolas" w:hAnsi="Consolas"/>
          <w:color w:val="FF0779"/>
          <w:sz w:val="15"/>
          <w:szCs w:val="21"/>
        </w:rPr>
        <w:t>Map</w:t>
      </w:r>
      <w:r w:rsidRPr="00A34E33">
        <w:rPr>
          <w:rFonts w:ascii="Segoe UI" w:hAnsi="Segoe UI" w:cs="Segoe UI"/>
          <w:color w:val="000000"/>
          <w:sz w:val="18"/>
        </w:rPr>
        <w:t> rather than creating your own class.</w:t>
      </w:r>
    </w:p>
    <w:p w:rsidR="00663B6B" w:rsidRPr="003B7DB0" w:rsidRDefault="00663B6B" w:rsidP="003B7DB0">
      <w:pPr>
        <w:pStyle w:val="Heading1"/>
        <w:spacing w:before="0" w:beforeAutospacing="0" w:after="0" w:afterAutospacing="0"/>
        <w:rPr>
          <w:sz w:val="26"/>
        </w:rPr>
      </w:pPr>
      <w:r w:rsidRPr="003B7DB0">
        <w:rPr>
          <w:sz w:val="26"/>
        </w:rPr>
        <w:t>21. Difference between String, StringBuffer and StringBuilder?</w:t>
      </w:r>
    </w:p>
    <w:p w:rsidR="00663B6B" w:rsidRPr="00A34E33" w:rsidRDefault="00663B6B" w:rsidP="0082625F">
      <w:pPr>
        <w:numPr>
          <w:ilvl w:val="0"/>
          <w:numId w:val="8"/>
        </w:numPr>
        <w:shd w:val="clear" w:color="auto" w:fill="FFFFFF"/>
        <w:spacing w:after="0" w:line="240" w:lineRule="auto"/>
        <w:ind w:left="605"/>
        <w:rPr>
          <w:rFonts w:ascii="Segoe UI" w:hAnsi="Segoe UI" w:cs="Segoe UI"/>
          <w:color w:val="000000"/>
          <w:sz w:val="16"/>
        </w:rPr>
      </w:pPr>
      <w:r w:rsidRPr="00A34E33">
        <w:rPr>
          <w:rStyle w:val="HTMLCode"/>
          <w:rFonts w:ascii="Consolas" w:eastAsiaTheme="minorHAnsi" w:hAnsi="Consolas"/>
          <w:color w:val="FF0779"/>
          <w:sz w:val="15"/>
          <w:szCs w:val="21"/>
        </w:rPr>
        <w:t>String</w:t>
      </w:r>
      <w:r w:rsidRPr="00A34E33">
        <w:rPr>
          <w:rFonts w:ascii="Segoe UI" w:hAnsi="Segoe UI" w:cs="Segoe UI"/>
          <w:color w:val="000000"/>
          <w:sz w:val="16"/>
        </w:rPr>
        <w:t> class represents a sequence of characters and provides useful methods to work with characters. String class instances are immutable. So each time you perform string concatenation using string class, a new object will be created with the concatenated string.</w:t>
      </w:r>
    </w:p>
    <w:p w:rsidR="00663B6B" w:rsidRPr="00A34E33" w:rsidRDefault="00663B6B" w:rsidP="0082625F">
      <w:pPr>
        <w:numPr>
          <w:ilvl w:val="0"/>
          <w:numId w:val="8"/>
        </w:numPr>
        <w:shd w:val="clear" w:color="auto" w:fill="FFFFFF"/>
        <w:spacing w:after="0" w:line="240" w:lineRule="auto"/>
        <w:ind w:left="605"/>
        <w:rPr>
          <w:rFonts w:ascii="Segoe UI" w:hAnsi="Segoe UI" w:cs="Segoe UI"/>
          <w:color w:val="000000"/>
          <w:sz w:val="16"/>
        </w:rPr>
      </w:pPr>
      <w:r w:rsidRPr="00A34E33">
        <w:rPr>
          <w:rStyle w:val="HTMLCode"/>
          <w:rFonts w:ascii="Consolas" w:eastAsiaTheme="minorHAnsi" w:hAnsi="Consolas"/>
          <w:color w:val="FF0779"/>
          <w:sz w:val="15"/>
          <w:szCs w:val="21"/>
        </w:rPr>
        <w:t>StringBuilder</w:t>
      </w:r>
      <w:r w:rsidRPr="00A34E33">
        <w:rPr>
          <w:rFonts w:ascii="Segoe UI" w:hAnsi="Segoe UI" w:cs="Segoe UI"/>
          <w:color w:val="000000"/>
          <w:sz w:val="16"/>
        </w:rPr>
        <w:t> class is used to perform string concatenation operations in more memory efficient way. It internally maintains a </w:t>
      </w:r>
      <w:r w:rsidRPr="00A34E33">
        <w:rPr>
          <w:rStyle w:val="HTMLCode"/>
          <w:rFonts w:ascii="Consolas" w:eastAsiaTheme="minorHAnsi" w:hAnsi="Consolas"/>
          <w:color w:val="FF0779"/>
          <w:sz w:val="15"/>
          <w:szCs w:val="21"/>
        </w:rPr>
        <w:t>char array</w:t>
      </w:r>
      <w:r w:rsidRPr="00A34E33">
        <w:rPr>
          <w:rFonts w:ascii="Segoe UI" w:hAnsi="Segoe UI" w:cs="Segoe UI"/>
          <w:color w:val="000000"/>
          <w:sz w:val="16"/>
        </w:rPr>
        <w:t> and manipulate the content in this array only.</w:t>
      </w:r>
    </w:p>
    <w:p w:rsidR="00663B6B" w:rsidRPr="00A34E33" w:rsidRDefault="00663B6B" w:rsidP="0082625F">
      <w:pPr>
        <w:pStyle w:val="NormalWeb"/>
        <w:shd w:val="clear" w:color="auto" w:fill="FFFFFF"/>
        <w:spacing w:before="0" w:beforeAutospacing="0" w:after="0" w:afterAutospacing="0"/>
        <w:ind w:left="605"/>
        <w:rPr>
          <w:rFonts w:ascii="Segoe UI" w:hAnsi="Segoe UI" w:cs="Segoe UI"/>
          <w:color w:val="000000"/>
          <w:sz w:val="18"/>
        </w:rPr>
      </w:pPr>
      <w:r w:rsidRPr="00A34E33">
        <w:rPr>
          <w:rFonts w:ascii="Segoe UI" w:hAnsi="Segoe UI" w:cs="Segoe UI"/>
          <w:color w:val="000000"/>
          <w:sz w:val="18"/>
        </w:rPr>
        <w:t>When you need to get the complete concatenated string after performing all operations, it creates a new String with character array content.</w:t>
      </w:r>
    </w:p>
    <w:p w:rsidR="00663B6B" w:rsidRPr="00A34E33" w:rsidRDefault="00663B6B" w:rsidP="0082625F">
      <w:pPr>
        <w:numPr>
          <w:ilvl w:val="0"/>
          <w:numId w:val="8"/>
        </w:numPr>
        <w:shd w:val="clear" w:color="auto" w:fill="FFFFFF"/>
        <w:spacing w:after="0" w:line="240" w:lineRule="auto"/>
        <w:ind w:left="605"/>
        <w:rPr>
          <w:rFonts w:ascii="Segoe UI" w:hAnsi="Segoe UI" w:cs="Segoe UI"/>
          <w:color w:val="000000"/>
          <w:sz w:val="16"/>
        </w:rPr>
      </w:pPr>
      <w:r w:rsidRPr="00A34E33">
        <w:rPr>
          <w:rStyle w:val="HTMLCode"/>
          <w:rFonts w:ascii="Consolas" w:eastAsiaTheme="minorHAnsi" w:hAnsi="Consolas"/>
          <w:color w:val="FF0779"/>
          <w:sz w:val="15"/>
          <w:szCs w:val="21"/>
        </w:rPr>
        <w:t>StringBuffer</w:t>
      </w:r>
      <w:r w:rsidRPr="00A34E33">
        <w:rPr>
          <w:rFonts w:ascii="Segoe UI" w:hAnsi="Segoe UI" w:cs="Segoe UI"/>
          <w:color w:val="000000"/>
          <w:sz w:val="16"/>
        </w:rPr>
        <w:t> is very much same as </w:t>
      </w:r>
      <w:r w:rsidRPr="00A34E33">
        <w:rPr>
          <w:rStyle w:val="HTMLCode"/>
          <w:rFonts w:ascii="Consolas" w:eastAsiaTheme="minorHAnsi" w:hAnsi="Consolas"/>
          <w:color w:val="FF0779"/>
          <w:sz w:val="15"/>
          <w:szCs w:val="21"/>
        </w:rPr>
        <w:t>StringBuilder</w:t>
      </w:r>
      <w:r w:rsidRPr="00A34E33">
        <w:rPr>
          <w:rFonts w:ascii="Segoe UI" w:hAnsi="Segoe UI" w:cs="Segoe UI"/>
          <w:color w:val="000000"/>
          <w:sz w:val="16"/>
        </w:rPr>
        <w:t> class. Only difference is that it is thread-safe. It’s all methods are </w:t>
      </w:r>
      <w:r w:rsidRPr="00A34E33">
        <w:rPr>
          <w:rStyle w:val="HTMLCode"/>
          <w:rFonts w:ascii="Consolas" w:eastAsiaTheme="minorHAnsi" w:hAnsi="Consolas"/>
          <w:color w:val="FF0779"/>
          <w:sz w:val="15"/>
          <w:szCs w:val="21"/>
        </w:rPr>
        <w:t>synchronized</w:t>
      </w:r>
      <w:r w:rsidRPr="00A34E33">
        <w:rPr>
          <w:rFonts w:ascii="Segoe UI" w:hAnsi="Segoe UI" w:cs="Segoe UI"/>
          <w:color w:val="000000"/>
          <w:sz w:val="16"/>
        </w:rPr>
        <w:t>.</w:t>
      </w:r>
    </w:p>
    <w:p w:rsidR="00663B6B" w:rsidRPr="003B7DB0" w:rsidRDefault="00663B6B" w:rsidP="003B7DB0">
      <w:pPr>
        <w:pStyle w:val="Heading1"/>
        <w:spacing w:before="0" w:beforeAutospacing="0" w:after="0" w:afterAutospacing="0"/>
        <w:rPr>
          <w:sz w:val="26"/>
        </w:rPr>
      </w:pPr>
      <w:r w:rsidRPr="003B7DB0">
        <w:rPr>
          <w:sz w:val="26"/>
        </w:rPr>
        <w:t>22. How to concatenate multiple strings?</w:t>
      </w:r>
    </w:p>
    <w:p w:rsidR="00663B6B" w:rsidRPr="00A34E33" w:rsidRDefault="00663B6B" w:rsidP="0082625F">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Use </w:t>
      </w:r>
      <w:r w:rsidRPr="00A34E33">
        <w:rPr>
          <w:rStyle w:val="HTMLCode"/>
          <w:rFonts w:ascii="Consolas" w:hAnsi="Consolas"/>
          <w:color w:val="FF0779"/>
          <w:sz w:val="15"/>
          <w:szCs w:val="21"/>
        </w:rPr>
        <w:t>StringBuffer</w:t>
      </w:r>
      <w:r w:rsidRPr="00A34E33">
        <w:rPr>
          <w:rFonts w:ascii="Segoe UI" w:hAnsi="Segoe UI" w:cs="Segoe UI"/>
          <w:color w:val="000000"/>
          <w:sz w:val="18"/>
        </w:rPr>
        <w:t> or </w:t>
      </w:r>
      <w:r w:rsidRPr="00A34E33">
        <w:rPr>
          <w:rStyle w:val="HTMLCode"/>
          <w:rFonts w:ascii="Consolas" w:hAnsi="Consolas"/>
          <w:color w:val="FF0779"/>
          <w:sz w:val="15"/>
          <w:szCs w:val="21"/>
        </w:rPr>
        <w:t>StringBuilder</w:t>
      </w:r>
      <w:r w:rsidRPr="00A34E33">
        <w:rPr>
          <w:rFonts w:ascii="Segoe UI" w:hAnsi="Segoe UI" w:cs="Segoe UI"/>
          <w:color w:val="000000"/>
          <w:sz w:val="18"/>
        </w:rPr>
        <w:t> classes based on you need thread safety or not. Use </w:t>
      </w:r>
      <w:r w:rsidRPr="00A34E33">
        <w:rPr>
          <w:rStyle w:val="HTMLCode"/>
          <w:rFonts w:ascii="Consolas" w:hAnsi="Consolas"/>
          <w:color w:val="FF0779"/>
          <w:sz w:val="15"/>
          <w:szCs w:val="21"/>
        </w:rPr>
        <w:t>append()</w:t>
      </w:r>
      <w:r w:rsidRPr="00A34E33">
        <w:rPr>
          <w:rFonts w:ascii="Segoe UI" w:hAnsi="Segoe UI" w:cs="Segoe UI"/>
          <w:color w:val="000000"/>
          <w:sz w:val="18"/>
        </w:rPr>
        <w:t> methods in both classes to concatenate strings.</w:t>
      </w:r>
    </w:p>
    <w:tbl>
      <w:tblPr>
        <w:tblW w:w="7830" w:type="dxa"/>
        <w:tblCellMar>
          <w:left w:w="0" w:type="dxa"/>
          <w:right w:w="0" w:type="dxa"/>
        </w:tblCellMar>
        <w:tblLook w:val="04A0" w:firstRow="1" w:lastRow="0" w:firstColumn="1" w:lastColumn="0" w:noHBand="0" w:noVBand="1"/>
      </w:tblPr>
      <w:tblGrid>
        <w:gridCol w:w="7830"/>
      </w:tblGrid>
      <w:tr w:rsidR="00663B6B" w:rsidRPr="00A34E33" w:rsidTr="0082625F">
        <w:tc>
          <w:tcPr>
            <w:tcW w:w="7830" w:type="dxa"/>
            <w:tcBorders>
              <w:top w:val="nil"/>
              <w:left w:val="nil"/>
              <w:bottom w:val="nil"/>
              <w:right w:val="nil"/>
            </w:tcBorders>
            <w:vAlign w:val="center"/>
            <w:hideMark/>
          </w:tcPr>
          <w:p w:rsidR="00663B6B" w:rsidRPr="00A34E33" w:rsidRDefault="00663B6B">
            <w:pPr>
              <w:jc w:val="center"/>
              <w:rPr>
                <w:sz w:val="18"/>
                <w:szCs w:val="24"/>
              </w:rPr>
            </w:pPr>
            <w:r w:rsidRPr="00A34E33">
              <w:rPr>
                <w:sz w:val="16"/>
              </w:rPr>
              <w:t>StringExample.java</w:t>
            </w:r>
          </w:p>
        </w:tc>
      </w:tr>
      <w:tr w:rsidR="00663B6B" w:rsidRPr="00A34E33" w:rsidTr="0082625F">
        <w:tc>
          <w:tcPr>
            <w:tcW w:w="7830" w:type="dxa"/>
            <w:vAlign w:val="center"/>
            <w:hideMark/>
          </w:tcPr>
          <w:p w:rsidR="00663B6B" w:rsidRPr="00A34E33" w:rsidRDefault="00663B6B" w:rsidP="00663B6B">
            <w:pPr>
              <w:rPr>
                <w:sz w:val="16"/>
              </w:rPr>
            </w:pPr>
            <w:r w:rsidRPr="00A34E33">
              <w:rPr>
                <w:rStyle w:val="HTMLCode"/>
                <w:rFonts w:eastAsiaTheme="minorHAnsi"/>
                <w:sz w:val="14"/>
              </w:rPr>
              <w:lastRenderedPageBreak/>
              <w:t>StringBuffer buffer = new</w:t>
            </w:r>
            <w:r w:rsidRPr="00A34E33">
              <w:rPr>
                <w:sz w:val="16"/>
              </w:rPr>
              <w:t> </w:t>
            </w:r>
            <w:r w:rsidRPr="00A34E33">
              <w:rPr>
                <w:rStyle w:val="HTMLCode"/>
                <w:rFonts w:eastAsiaTheme="minorHAnsi"/>
                <w:sz w:val="14"/>
              </w:rPr>
              <w:t>StringBuffer();</w:t>
            </w:r>
          </w:p>
          <w:p w:rsidR="00663B6B" w:rsidRPr="00A34E33" w:rsidRDefault="00663B6B" w:rsidP="00663B6B">
            <w:pPr>
              <w:rPr>
                <w:sz w:val="16"/>
              </w:rPr>
            </w:pPr>
            <w:r w:rsidRPr="00A34E33">
              <w:rPr>
                <w:rStyle w:val="HTMLCode"/>
                <w:rFonts w:eastAsiaTheme="minorHAnsi"/>
                <w:sz w:val="14"/>
              </w:rPr>
              <w:t>buffer.append("how").append("to").append("do").append("in")</w:t>
            </w:r>
          </w:p>
          <w:p w:rsidR="00663B6B" w:rsidRPr="00A34E33" w:rsidRDefault="00663B6B" w:rsidP="00663B6B">
            <w:pPr>
              <w:rPr>
                <w:sz w:val="16"/>
              </w:rPr>
            </w:pPr>
            <w:r w:rsidRPr="00A34E33">
              <w:rPr>
                <w:rStyle w:val="HTMLCode"/>
                <w:rFonts w:eastAsiaTheme="minorHAnsi"/>
                <w:color w:val="FF0779"/>
                <w:sz w:val="14"/>
              </w:rPr>
              <w:t>        </w:t>
            </w:r>
            <w:r w:rsidRPr="00A34E33">
              <w:rPr>
                <w:rStyle w:val="HTMLCode"/>
                <w:rFonts w:eastAsiaTheme="minorHAnsi"/>
                <w:sz w:val="14"/>
              </w:rPr>
              <w:t>.append("java").append(".").append("com");</w:t>
            </w:r>
          </w:p>
          <w:p w:rsidR="00663B6B" w:rsidRPr="00A34E33" w:rsidRDefault="00663B6B" w:rsidP="00663B6B">
            <w:pPr>
              <w:rPr>
                <w:sz w:val="16"/>
              </w:rPr>
            </w:pPr>
            <w:r w:rsidRPr="00A34E33">
              <w:rPr>
                <w:rStyle w:val="HTMLCode"/>
                <w:rFonts w:eastAsiaTheme="minorHAnsi"/>
                <w:sz w:val="14"/>
              </w:rPr>
              <w:t>String blogName = buffer.toString();</w:t>
            </w:r>
          </w:p>
          <w:p w:rsidR="00663B6B" w:rsidRPr="00A34E33" w:rsidRDefault="00663B6B" w:rsidP="00663B6B">
            <w:pPr>
              <w:rPr>
                <w:sz w:val="16"/>
              </w:rPr>
            </w:pPr>
            <w:r w:rsidRPr="00A34E33">
              <w:rPr>
                <w:rStyle w:val="HTMLCode"/>
                <w:rFonts w:eastAsiaTheme="minorHAnsi"/>
                <w:sz w:val="14"/>
              </w:rPr>
              <w:t>System.out.println(blogName); //howtodoinjava.com</w:t>
            </w:r>
          </w:p>
        </w:tc>
      </w:tr>
    </w:tbl>
    <w:p w:rsidR="00663B6B" w:rsidRPr="003B7DB0" w:rsidRDefault="00663B6B" w:rsidP="003B7DB0">
      <w:pPr>
        <w:pStyle w:val="Heading1"/>
        <w:spacing w:before="0" w:beforeAutospacing="0" w:after="0" w:afterAutospacing="0"/>
        <w:rPr>
          <w:sz w:val="26"/>
        </w:rPr>
      </w:pPr>
      <w:r w:rsidRPr="003B7DB0">
        <w:rPr>
          <w:sz w:val="26"/>
        </w:rPr>
        <w:t>23. How many objects will be created with string initialization code?</w:t>
      </w:r>
    </w:p>
    <w:tbl>
      <w:tblPr>
        <w:tblW w:w="12336" w:type="dxa"/>
        <w:tblCellMar>
          <w:left w:w="0" w:type="dxa"/>
          <w:right w:w="0" w:type="dxa"/>
        </w:tblCellMar>
        <w:tblLook w:val="04A0" w:firstRow="1" w:lastRow="0" w:firstColumn="1" w:lastColumn="0" w:noHBand="0" w:noVBand="1"/>
      </w:tblPr>
      <w:tblGrid>
        <w:gridCol w:w="7650"/>
        <w:gridCol w:w="4686"/>
      </w:tblGrid>
      <w:tr w:rsidR="00663B6B" w:rsidRPr="00A34E33" w:rsidTr="0078512E">
        <w:trPr>
          <w:gridAfter w:val="1"/>
          <w:wAfter w:w="4686" w:type="dxa"/>
        </w:trPr>
        <w:tc>
          <w:tcPr>
            <w:tcW w:w="7650" w:type="dxa"/>
            <w:tcBorders>
              <w:top w:val="nil"/>
              <w:left w:val="nil"/>
              <w:bottom w:val="nil"/>
              <w:right w:val="nil"/>
            </w:tcBorders>
            <w:vAlign w:val="center"/>
            <w:hideMark/>
          </w:tcPr>
          <w:p w:rsidR="00663B6B" w:rsidRPr="00A34E33" w:rsidRDefault="00663B6B">
            <w:pPr>
              <w:jc w:val="center"/>
              <w:rPr>
                <w:sz w:val="18"/>
                <w:szCs w:val="24"/>
              </w:rPr>
            </w:pPr>
            <w:r w:rsidRPr="00A34E33">
              <w:rPr>
                <w:sz w:val="16"/>
              </w:rPr>
              <w:t>StringExample.java</w:t>
            </w:r>
          </w:p>
        </w:tc>
      </w:tr>
      <w:tr w:rsidR="00663B6B" w:rsidRPr="00A34E33" w:rsidTr="0078512E">
        <w:tc>
          <w:tcPr>
            <w:tcW w:w="12336" w:type="dxa"/>
            <w:gridSpan w:val="2"/>
            <w:vAlign w:val="center"/>
            <w:hideMark/>
          </w:tcPr>
          <w:p w:rsidR="00663B6B" w:rsidRPr="00A34E33" w:rsidRDefault="00663B6B" w:rsidP="00663B6B">
            <w:pPr>
              <w:rPr>
                <w:sz w:val="16"/>
              </w:rPr>
            </w:pPr>
            <w:r w:rsidRPr="00A34E33">
              <w:rPr>
                <w:rStyle w:val="HTMLCode"/>
                <w:rFonts w:eastAsiaTheme="minorHAnsi"/>
                <w:sz w:val="14"/>
              </w:rPr>
              <w:t>String s1 = "howtodoinjava.com";</w:t>
            </w:r>
          </w:p>
          <w:p w:rsidR="00663B6B" w:rsidRPr="00A34E33" w:rsidRDefault="00663B6B" w:rsidP="00663B6B">
            <w:pPr>
              <w:rPr>
                <w:sz w:val="16"/>
              </w:rPr>
            </w:pPr>
            <w:r w:rsidRPr="00A34E33">
              <w:rPr>
                <w:rStyle w:val="HTMLCode"/>
                <w:rFonts w:eastAsiaTheme="minorHAnsi"/>
                <w:sz w:val="14"/>
              </w:rPr>
              <w:t>String s2 = "howtodoinjava.com";</w:t>
            </w:r>
          </w:p>
          <w:p w:rsidR="00663B6B" w:rsidRPr="00A34E33" w:rsidRDefault="00663B6B" w:rsidP="00663B6B">
            <w:pPr>
              <w:rPr>
                <w:sz w:val="16"/>
              </w:rPr>
            </w:pPr>
            <w:r w:rsidRPr="00A34E33">
              <w:rPr>
                <w:rStyle w:val="HTMLCode"/>
                <w:rFonts w:eastAsiaTheme="minorHAnsi"/>
                <w:sz w:val="14"/>
              </w:rPr>
              <w:t>String s3 = new</w:t>
            </w:r>
            <w:r w:rsidRPr="00A34E33">
              <w:rPr>
                <w:sz w:val="16"/>
              </w:rPr>
              <w:t> </w:t>
            </w:r>
            <w:r w:rsidRPr="00A34E33">
              <w:rPr>
                <w:rStyle w:val="HTMLCode"/>
                <w:rFonts w:eastAsiaTheme="minorHAnsi"/>
                <w:sz w:val="14"/>
              </w:rPr>
              <w:t>String("howtodoinjava.com");</w:t>
            </w:r>
          </w:p>
        </w:tc>
      </w:tr>
    </w:tbl>
    <w:p w:rsidR="00663B6B" w:rsidRPr="00A34E33" w:rsidRDefault="00663B6B" w:rsidP="00663B6B">
      <w:pPr>
        <w:numPr>
          <w:ilvl w:val="0"/>
          <w:numId w:val="9"/>
        </w:numPr>
        <w:shd w:val="clear" w:color="auto" w:fill="FFFFFF"/>
        <w:spacing w:before="60" w:after="100" w:afterAutospacing="1" w:line="240" w:lineRule="auto"/>
        <w:ind w:left="600"/>
        <w:rPr>
          <w:rFonts w:ascii="Segoe UI" w:hAnsi="Segoe UI" w:cs="Segoe UI"/>
          <w:color w:val="000000"/>
          <w:sz w:val="18"/>
          <w:szCs w:val="24"/>
        </w:rPr>
      </w:pPr>
      <w:r w:rsidRPr="00A34E33">
        <w:rPr>
          <w:rFonts w:ascii="Segoe UI" w:hAnsi="Segoe UI" w:cs="Segoe UI"/>
          <w:color w:val="000000"/>
          <w:sz w:val="16"/>
        </w:rPr>
        <w:t>Above code will create </w:t>
      </w:r>
      <w:r w:rsidRPr="00A34E33">
        <w:rPr>
          <w:rStyle w:val="Strong"/>
          <w:rFonts w:ascii="Segoe UI" w:hAnsi="Segoe UI" w:cs="Segoe UI"/>
          <w:color w:val="000000"/>
          <w:sz w:val="16"/>
        </w:rPr>
        <w:t>2 objects</w:t>
      </w:r>
      <w:r w:rsidRPr="00A34E33">
        <w:rPr>
          <w:rFonts w:ascii="Segoe UI" w:hAnsi="Segoe UI" w:cs="Segoe UI"/>
          <w:color w:val="000000"/>
          <w:sz w:val="16"/>
        </w:rPr>
        <w:t>.</w:t>
      </w:r>
    </w:p>
    <w:p w:rsidR="00663B6B" w:rsidRPr="00A34E33" w:rsidRDefault="00663B6B" w:rsidP="00663B6B">
      <w:pPr>
        <w:numPr>
          <w:ilvl w:val="0"/>
          <w:numId w:val="9"/>
        </w:numPr>
        <w:shd w:val="clear" w:color="auto" w:fill="FFFFFF"/>
        <w:spacing w:before="60" w:after="100" w:afterAutospacing="1" w:line="240" w:lineRule="auto"/>
        <w:ind w:left="600"/>
        <w:rPr>
          <w:rFonts w:ascii="Segoe UI" w:hAnsi="Segoe UI" w:cs="Segoe UI"/>
          <w:color w:val="000000"/>
          <w:sz w:val="16"/>
        </w:rPr>
      </w:pPr>
      <w:r w:rsidRPr="00A34E33">
        <w:rPr>
          <w:rFonts w:ascii="Segoe UI" w:hAnsi="Segoe UI" w:cs="Segoe UI"/>
          <w:color w:val="000000"/>
          <w:sz w:val="16"/>
        </w:rPr>
        <w:t>First object will be created in string pool by first statement.</w:t>
      </w:r>
    </w:p>
    <w:p w:rsidR="00663B6B" w:rsidRPr="00A34E33" w:rsidRDefault="00663B6B" w:rsidP="00663B6B">
      <w:pPr>
        <w:numPr>
          <w:ilvl w:val="0"/>
          <w:numId w:val="9"/>
        </w:numPr>
        <w:shd w:val="clear" w:color="auto" w:fill="FFFFFF"/>
        <w:spacing w:before="60" w:after="100" w:afterAutospacing="1" w:line="240" w:lineRule="auto"/>
        <w:ind w:left="600"/>
        <w:rPr>
          <w:rFonts w:ascii="Segoe UI" w:hAnsi="Segoe UI" w:cs="Segoe UI"/>
          <w:color w:val="000000"/>
          <w:sz w:val="16"/>
        </w:rPr>
      </w:pPr>
      <w:r w:rsidRPr="00A34E33">
        <w:rPr>
          <w:rFonts w:ascii="Segoe UI" w:hAnsi="Segoe UI" w:cs="Segoe UI"/>
          <w:color w:val="000000"/>
          <w:sz w:val="16"/>
        </w:rPr>
        <w:t>Second statement will not create any new object, and </w:t>
      </w:r>
      <w:r w:rsidRPr="00A34E33">
        <w:rPr>
          <w:rStyle w:val="HTMLCode"/>
          <w:rFonts w:ascii="Consolas" w:eastAsiaTheme="minorHAnsi" w:hAnsi="Consolas"/>
          <w:color w:val="FF0779"/>
          <w:sz w:val="15"/>
          <w:szCs w:val="21"/>
        </w:rPr>
        <w:t>s2</w:t>
      </w:r>
      <w:r w:rsidRPr="00A34E33">
        <w:rPr>
          <w:rFonts w:ascii="Segoe UI" w:hAnsi="Segoe UI" w:cs="Segoe UI"/>
          <w:color w:val="000000"/>
          <w:sz w:val="16"/>
        </w:rPr>
        <w:t> will refer to same string constant as </w:t>
      </w:r>
      <w:r w:rsidRPr="00A34E33">
        <w:rPr>
          <w:rStyle w:val="HTMLCode"/>
          <w:rFonts w:ascii="Consolas" w:eastAsiaTheme="minorHAnsi" w:hAnsi="Consolas"/>
          <w:color w:val="FF0779"/>
          <w:sz w:val="15"/>
          <w:szCs w:val="21"/>
        </w:rPr>
        <w:t>s1</w:t>
      </w:r>
      <w:r w:rsidRPr="00A34E33">
        <w:rPr>
          <w:rFonts w:ascii="Segoe UI" w:hAnsi="Segoe UI" w:cs="Segoe UI"/>
          <w:color w:val="000000"/>
          <w:sz w:val="16"/>
        </w:rPr>
        <w:t>.</w:t>
      </w:r>
    </w:p>
    <w:p w:rsidR="00663B6B" w:rsidRPr="00A34E33" w:rsidRDefault="00663B6B" w:rsidP="00663B6B">
      <w:pPr>
        <w:numPr>
          <w:ilvl w:val="0"/>
          <w:numId w:val="9"/>
        </w:numPr>
        <w:shd w:val="clear" w:color="auto" w:fill="FFFFFF"/>
        <w:spacing w:before="60" w:after="100" w:afterAutospacing="1" w:line="240" w:lineRule="auto"/>
        <w:ind w:left="600"/>
        <w:rPr>
          <w:rFonts w:ascii="Segoe UI" w:hAnsi="Segoe UI" w:cs="Segoe UI"/>
          <w:color w:val="000000"/>
          <w:sz w:val="16"/>
        </w:rPr>
      </w:pPr>
      <w:r w:rsidRPr="00A34E33">
        <w:rPr>
          <w:rFonts w:ascii="Segoe UI" w:hAnsi="Segoe UI" w:cs="Segoe UI"/>
          <w:color w:val="000000"/>
          <w:sz w:val="16"/>
        </w:rPr>
        <w:t>Third statement will create a new string object in heap memory.</w:t>
      </w:r>
    </w:p>
    <w:p w:rsidR="00663B6B" w:rsidRPr="00A34E33"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24. How do you count the number of occurrences of each character in a string?</w:t>
      </w:r>
    </w:p>
    <w:p w:rsidR="00663B6B" w:rsidRDefault="00663B6B" w:rsidP="00663B6B">
      <w:pPr>
        <w:pStyle w:val="NormalWeb"/>
        <w:shd w:val="clear" w:color="auto" w:fill="FFFFFF"/>
        <w:spacing w:before="150" w:beforeAutospacing="0" w:after="240" w:afterAutospacing="0"/>
        <w:rPr>
          <w:rFonts w:ascii="Segoe UI" w:hAnsi="Segoe UI" w:cs="Segoe UI"/>
          <w:color w:val="000000"/>
          <w:sz w:val="18"/>
        </w:rPr>
      </w:pPr>
      <w:r w:rsidRPr="00A34E33">
        <w:rPr>
          <w:rFonts w:ascii="Segoe UI" w:hAnsi="Segoe UI" w:cs="Segoe UI"/>
          <w:color w:val="000000"/>
          <w:sz w:val="18"/>
        </w:rPr>
        <w:t>To find the number of occurrences of each character in a given string, we have used </w:t>
      </w:r>
      <w:r w:rsidRPr="00A34E33">
        <w:rPr>
          <w:rStyle w:val="HTMLCode"/>
          <w:rFonts w:ascii="Consolas" w:hAnsi="Consolas"/>
          <w:color w:val="FF0779"/>
          <w:sz w:val="15"/>
          <w:szCs w:val="21"/>
        </w:rPr>
        <w:t>HashMap</w:t>
      </w:r>
      <w:r w:rsidRPr="00A34E33">
        <w:rPr>
          <w:rFonts w:ascii="Segoe UI" w:hAnsi="Segoe UI" w:cs="Segoe UI"/>
          <w:color w:val="000000"/>
          <w:sz w:val="18"/>
        </w:rPr>
        <w:t> with the character as a key and it’s occurrences as a value. With each new occurrence, we will increment the value for that character.</w:t>
      </w:r>
    </w:p>
    <w:p w:rsidR="00507C81" w:rsidRDefault="00507C81" w:rsidP="00507C81">
      <w:pPr>
        <w:jc w:val="center"/>
        <w:rPr>
          <w:sz w:val="16"/>
        </w:rPr>
      </w:pPr>
      <w:r w:rsidRPr="00A34E33">
        <w:rPr>
          <w:sz w:val="16"/>
        </w:rPr>
        <w:t>StringExample.java</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sz w:val="14"/>
        </w:rPr>
        <w:t>String blogName = "howtodoinjava.com";</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sz w:val="14"/>
        </w:rPr>
        <w:t>HashMap&lt;Character, Integer&gt; occurancesMap = new</w:t>
      </w:r>
      <w:r w:rsidRPr="00D75FC6">
        <w:rPr>
          <w:i/>
          <w:sz w:val="16"/>
        </w:rPr>
        <w:t> </w:t>
      </w:r>
      <w:r w:rsidRPr="00D75FC6">
        <w:rPr>
          <w:rStyle w:val="HTMLCode"/>
          <w:rFonts w:eastAsiaTheme="minorHAnsi"/>
          <w:i/>
          <w:sz w:val="14"/>
        </w:rPr>
        <w:t>HashMap&lt;Character, Integer&gt;();</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sz w:val="14"/>
        </w:rPr>
        <w:t>char[] strArray = blogName.toCharArray();</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sz w:val="14"/>
        </w:rPr>
        <w:t>for</w:t>
      </w:r>
      <w:r w:rsidRPr="00D75FC6">
        <w:rPr>
          <w:i/>
          <w:sz w:val="16"/>
        </w:rPr>
        <w:t> </w:t>
      </w:r>
      <w:r w:rsidRPr="00D75FC6">
        <w:rPr>
          <w:rStyle w:val="HTMLCode"/>
          <w:rFonts w:eastAsiaTheme="minorHAnsi"/>
          <w:i/>
          <w:sz w:val="14"/>
        </w:rPr>
        <w:t>(char</w:t>
      </w:r>
      <w:r w:rsidRPr="00D75FC6">
        <w:rPr>
          <w:i/>
          <w:sz w:val="16"/>
        </w:rPr>
        <w:t> </w:t>
      </w:r>
      <w:r w:rsidRPr="00D75FC6">
        <w:rPr>
          <w:rStyle w:val="HTMLCode"/>
          <w:rFonts w:eastAsiaTheme="minorHAnsi"/>
          <w:i/>
          <w:sz w:val="14"/>
        </w:rPr>
        <w:t>c : strArray) {</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color w:val="FF0779"/>
          <w:sz w:val="14"/>
        </w:rPr>
        <w:t>    </w:t>
      </w:r>
      <w:r w:rsidRPr="00D75FC6">
        <w:rPr>
          <w:rStyle w:val="HTMLCode"/>
          <w:rFonts w:eastAsiaTheme="minorHAnsi"/>
          <w:i/>
          <w:sz w:val="14"/>
        </w:rPr>
        <w:t xml:space="preserve">if(occurancesMap.containsKey(c)) </w:t>
      </w:r>
      <w:r w:rsidRPr="00D75FC6">
        <w:rPr>
          <w:rStyle w:val="HTMLCode"/>
          <w:rFonts w:eastAsiaTheme="minorHAnsi"/>
          <w:i/>
          <w:color w:val="FF0779"/>
          <w:sz w:val="14"/>
        </w:rPr>
        <w:t> </w:t>
      </w:r>
      <w:r w:rsidRPr="00D75FC6">
        <w:rPr>
          <w:rStyle w:val="HTMLCode"/>
          <w:rFonts w:eastAsiaTheme="minorHAnsi"/>
          <w:i/>
          <w:sz w:val="14"/>
        </w:rPr>
        <w:t>{</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color w:val="FF0779"/>
          <w:sz w:val="14"/>
        </w:rPr>
        <w:t>        </w:t>
      </w:r>
      <w:r w:rsidRPr="00D75FC6">
        <w:rPr>
          <w:rStyle w:val="HTMLCode"/>
          <w:rFonts w:eastAsiaTheme="minorHAnsi"/>
          <w:i/>
          <w:sz w:val="14"/>
        </w:rPr>
        <w:t>occurancesMap.put(c, occurancesMap.get(c)+1);</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color w:val="FF0779"/>
          <w:sz w:val="14"/>
        </w:rPr>
        <w:t>    </w:t>
      </w:r>
      <w:r w:rsidRPr="00D75FC6">
        <w:rPr>
          <w:rStyle w:val="HTMLCode"/>
          <w:rFonts w:eastAsiaTheme="minorHAnsi"/>
          <w:i/>
          <w:sz w:val="14"/>
        </w:rPr>
        <w:t>}</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color w:val="FF0779"/>
          <w:sz w:val="14"/>
        </w:rPr>
        <w:t>    </w:t>
      </w:r>
      <w:r w:rsidRPr="00D75FC6">
        <w:rPr>
          <w:rStyle w:val="HTMLCode"/>
          <w:rFonts w:eastAsiaTheme="minorHAnsi"/>
          <w:i/>
          <w:sz w:val="14"/>
        </w:rPr>
        <w:t>Else {</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color w:val="FF0779"/>
          <w:sz w:val="14"/>
        </w:rPr>
        <w:t>        </w:t>
      </w:r>
      <w:r w:rsidRPr="00D75FC6">
        <w:rPr>
          <w:rStyle w:val="HTMLCode"/>
          <w:rFonts w:eastAsiaTheme="minorHAnsi"/>
          <w:i/>
          <w:sz w:val="14"/>
        </w:rPr>
        <w:t>occurancesMap.put(c, 1);</w:t>
      </w:r>
    </w:p>
    <w:p w:rsidR="00507C81" w:rsidRPr="00D75FC6"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i/>
          <w:sz w:val="16"/>
        </w:rPr>
      </w:pPr>
      <w:r w:rsidRPr="00D75FC6">
        <w:rPr>
          <w:rStyle w:val="HTMLCode"/>
          <w:rFonts w:eastAsiaTheme="minorHAnsi"/>
          <w:i/>
          <w:color w:val="FF0779"/>
          <w:sz w:val="14"/>
        </w:rPr>
        <w:t>    </w:t>
      </w:r>
      <w:r w:rsidRPr="00D75FC6">
        <w:rPr>
          <w:rStyle w:val="HTMLCode"/>
          <w:rFonts w:eastAsiaTheme="minorHAnsi"/>
          <w:i/>
          <w:sz w:val="14"/>
        </w:rPr>
        <w:t>}</w:t>
      </w:r>
    </w:p>
    <w:p w:rsidR="00507C81" w:rsidRPr="00A34E33" w:rsidRDefault="00507C81" w:rsidP="00933EF5">
      <w:pPr>
        <w:pBdr>
          <w:top w:val="single" w:sz="4" w:space="1" w:color="auto"/>
          <w:left w:val="single" w:sz="4" w:space="4" w:color="auto"/>
          <w:bottom w:val="single" w:sz="4" w:space="1" w:color="auto"/>
          <w:right w:val="single" w:sz="4" w:space="0" w:color="auto"/>
          <w:between w:val="single" w:sz="4" w:space="1" w:color="auto"/>
          <w:bar w:val="single" w:sz="4" w:color="auto"/>
        </w:pBdr>
        <w:spacing w:after="0" w:line="240" w:lineRule="auto"/>
        <w:rPr>
          <w:sz w:val="16"/>
        </w:rPr>
      </w:pPr>
      <w:r w:rsidRPr="00D75FC6">
        <w:rPr>
          <w:rStyle w:val="HTMLCode"/>
          <w:rFonts w:eastAsiaTheme="minorHAnsi"/>
          <w:i/>
          <w:sz w:val="14"/>
        </w:rPr>
        <w:t>}</w:t>
      </w:r>
    </w:p>
    <w:p w:rsidR="00507C81" w:rsidRPr="00A34E33" w:rsidRDefault="00507C81" w:rsidP="00507C81">
      <w:pPr>
        <w:rPr>
          <w:sz w:val="16"/>
        </w:rPr>
      </w:pPr>
      <w:r w:rsidRPr="00A34E33">
        <w:rPr>
          <w:rStyle w:val="HTMLCode"/>
          <w:rFonts w:eastAsiaTheme="minorHAnsi"/>
          <w:sz w:val="14"/>
        </w:rPr>
        <w:t>System.out.println(occurancesMap);</w:t>
      </w:r>
    </w:p>
    <w:p w:rsidR="00507C81" w:rsidRPr="00A34E33" w:rsidRDefault="00507C81" w:rsidP="00507C81">
      <w:pPr>
        <w:pStyle w:val="NormalWeb"/>
        <w:shd w:val="clear" w:color="auto" w:fill="FFFFFF"/>
        <w:spacing w:before="150" w:beforeAutospacing="0" w:after="240" w:afterAutospacing="0"/>
        <w:rPr>
          <w:rFonts w:ascii="Segoe UI" w:hAnsi="Segoe UI" w:cs="Segoe UI"/>
          <w:color w:val="000000"/>
          <w:sz w:val="18"/>
        </w:rPr>
      </w:pPr>
      <w:r w:rsidRPr="00A34E33">
        <w:rPr>
          <w:rStyle w:val="HTMLCode"/>
          <w:rFonts w:eastAsiaTheme="minorHAnsi"/>
          <w:sz w:val="14"/>
        </w:rPr>
        <w:t>//{a=2, c=1, d=1, h=1, i=1, j=1, m=1, n=1, .=1, o=4, t=1, v=1, w=1}</w:t>
      </w:r>
    </w:p>
    <w:p w:rsidR="00663B6B" w:rsidRPr="00A34E33" w:rsidRDefault="00663B6B" w:rsidP="001371C0">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25. Write a java program to reverse a string without StringBuilder or StringBuffer?</w:t>
      </w:r>
    </w:p>
    <w:p w:rsidR="00663B6B" w:rsidRPr="00A34E33" w:rsidRDefault="00663B6B" w:rsidP="001371C0">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Best way to reverse a string is definitely the </w:t>
      </w:r>
      <w:r w:rsidRPr="00A34E33">
        <w:rPr>
          <w:rStyle w:val="HTMLCode"/>
          <w:rFonts w:ascii="Consolas" w:hAnsi="Consolas"/>
          <w:color w:val="FF0779"/>
          <w:sz w:val="15"/>
          <w:szCs w:val="21"/>
        </w:rPr>
        <w:t>StringBuffer.reverse()</w:t>
      </w:r>
      <w:r w:rsidRPr="00A34E33">
        <w:rPr>
          <w:rFonts w:ascii="Segoe UI" w:hAnsi="Segoe UI" w:cs="Segoe UI"/>
          <w:color w:val="000000"/>
          <w:sz w:val="18"/>
        </w:rPr>
        <w:t> and </w:t>
      </w:r>
      <w:r w:rsidRPr="00A34E33">
        <w:rPr>
          <w:rStyle w:val="HTMLCode"/>
          <w:rFonts w:ascii="Consolas" w:hAnsi="Consolas"/>
          <w:color w:val="FF0779"/>
          <w:sz w:val="15"/>
          <w:szCs w:val="21"/>
        </w:rPr>
        <w:t>StringBuilder.reverse()</w:t>
      </w:r>
      <w:r w:rsidRPr="00A34E33">
        <w:rPr>
          <w:rFonts w:ascii="Segoe UI" w:hAnsi="Segoe UI" w:cs="Segoe UI"/>
          <w:color w:val="000000"/>
          <w:sz w:val="18"/>
        </w:rPr>
        <w:t> methods. Still, interviewer may ask you to write your own program, to check your skill level.</w:t>
      </w:r>
    </w:p>
    <w:p w:rsidR="00663B6B" w:rsidRPr="00A34E33" w:rsidRDefault="00663B6B" w:rsidP="001371C0">
      <w:pPr>
        <w:pStyle w:val="NormalWeb"/>
        <w:shd w:val="clear" w:color="auto" w:fill="FFFFFF"/>
        <w:spacing w:before="0" w:beforeAutospacing="0" w:after="0" w:afterAutospacing="0"/>
        <w:rPr>
          <w:rFonts w:ascii="Segoe UI" w:hAnsi="Segoe UI" w:cs="Segoe UI"/>
          <w:color w:val="000000"/>
          <w:sz w:val="18"/>
        </w:rPr>
      </w:pPr>
      <w:r w:rsidRPr="00A34E33">
        <w:rPr>
          <w:rFonts w:ascii="Segoe UI" w:hAnsi="Segoe UI" w:cs="Segoe UI"/>
          <w:color w:val="000000"/>
          <w:sz w:val="18"/>
        </w:rPr>
        <w:t>Use below-given recursion based example to reverse the string. This program takes the first character from the string and places at the last position in the string. It uses this replacement for all characters in the string until whole string is revered.</w:t>
      </w:r>
    </w:p>
    <w:p w:rsidR="00261D3D" w:rsidRPr="005F0693" w:rsidRDefault="00261D3D" w:rsidP="005F0693">
      <w:pPr>
        <w:spacing w:after="0" w:line="240" w:lineRule="auto"/>
        <w:jc w:val="center"/>
        <w:rPr>
          <w:i/>
          <w:sz w:val="16"/>
        </w:rPr>
      </w:pPr>
      <w:r w:rsidRPr="005F0693">
        <w:rPr>
          <w:i/>
          <w:sz w:val="16"/>
        </w:rPr>
        <w:t>StringExample.java</w:t>
      </w:r>
    </w:p>
    <w:p w:rsidR="00261D3D" w:rsidRPr="005F0693" w:rsidRDefault="00261D3D" w:rsidP="005F0693">
      <w:pPr>
        <w:spacing w:after="0" w:line="240" w:lineRule="auto"/>
        <w:rPr>
          <w:i/>
          <w:sz w:val="16"/>
        </w:rPr>
      </w:pPr>
      <w:r w:rsidRPr="005F0693">
        <w:rPr>
          <w:rStyle w:val="HTMLCode"/>
          <w:rFonts w:eastAsiaTheme="minorHAnsi"/>
          <w:i/>
          <w:sz w:val="14"/>
        </w:rPr>
        <w:t>public</w:t>
      </w:r>
      <w:r w:rsidRPr="005F0693">
        <w:rPr>
          <w:i/>
          <w:sz w:val="16"/>
        </w:rPr>
        <w:t> </w:t>
      </w:r>
      <w:r w:rsidRPr="005F0693">
        <w:rPr>
          <w:rStyle w:val="HTMLCode"/>
          <w:rFonts w:eastAsiaTheme="minorHAnsi"/>
          <w:i/>
          <w:sz w:val="14"/>
        </w:rPr>
        <w:t>class</w:t>
      </w:r>
      <w:r w:rsidRPr="005F0693">
        <w:rPr>
          <w:i/>
          <w:sz w:val="16"/>
        </w:rPr>
        <w:t> </w:t>
      </w:r>
      <w:r w:rsidRPr="005F0693">
        <w:rPr>
          <w:rStyle w:val="HTMLCode"/>
          <w:rFonts w:eastAsiaTheme="minorHAnsi"/>
          <w:i/>
          <w:sz w:val="14"/>
        </w:rPr>
        <w:t>StringExample</w:t>
      </w:r>
      <w:r w:rsidR="005F0693">
        <w:rPr>
          <w:rStyle w:val="HTMLCode"/>
          <w:rFonts w:eastAsiaTheme="minorHAnsi"/>
          <w:i/>
          <w:sz w:val="14"/>
        </w:rPr>
        <w:t xml:space="preserve"> {</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public</w:t>
      </w:r>
      <w:r w:rsidRPr="005F0693">
        <w:rPr>
          <w:i/>
          <w:sz w:val="16"/>
        </w:rPr>
        <w:t> </w:t>
      </w:r>
      <w:r w:rsidRPr="005F0693">
        <w:rPr>
          <w:rStyle w:val="HTMLCode"/>
          <w:rFonts w:eastAsiaTheme="minorHAnsi"/>
          <w:i/>
          <w:sz w:val="14"/>
        </w:rPr>
        <w:t>static</w:t>
      </w:r>
      <w:r w:rsidRPr="005F0693">
        <w:rPr>
          <w:i/>
          <w:sz w:val="16"/>
        </w:rPr>
        <w:t> </w:t>
      </w:r>
      <w:r w:rsidRPr="005F0693">
        <w:rPr>
          <w:rStyle w:val="HTMLCode"/>
          <w:rFonts w:eastAsiaTheme="minorHAnsi"/>
          <w:i/>
          <w:sz w:val="14"/>
        </w:rPr>
        <w:t>void</w:t>
      </w:r>
      <w:r w:rsidRPr="005F0693">
        <w:rPr>
          <w:i/>
          <w:sz w:val="16"/>
        </w:rPr>
        <w:t> </w:t>
      </w:r>
      <w:r w:rsidRPr="005F0693">
        <w:rPr>
          <w:rStyle w:val="HTMLCode"/>
          <w:rFonts w:eastAsiaTheme="minorHAnsi"/>
          <w:i/>
          <w:sz w:val="14"/>
        </w:rPr>
        <w:t>main(String[] args){</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String blogName = "howtodoinjava.com";</w:t>
      </w:r>
      <w:r w:rsidRPr="005F0693">
        <w:rPr>
          <w:rStyle w:val="HTMLCode"/>
          <w:rFonts w:eastAsiaTheme="minorHAnsi"/>
          <w:i/>
          <w:color w:val="FF0779"/>
          <w:sz w:val="14"/>
        </w:rPr>
        <w:t>        </w:t>
      </w:r>
      <w:r w:rsidRPr="005F0693">
        <w:rPr>
          <w:i/>
          <w:sz w:val="16"/>
        </w:rPr>
        <w:t> </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String reverseString = recursiveSwap(blogName);</w:t>
      </w:r>
      <w:r w:rsidRPr="005F0693">
        <w:rPr>
          <w:rStyle w:val="HTMLCode"/>
          <w:rFonts w:eastAsiaTheme="minorHAnsi"/>
          <w:i/>
          <w:color w:val="FF0779"/>
          <w:sz w:val="14"/>
        </w:rPr>
        <w:t>        </w:t>
      </w:r>
      <w:r w:rsidRPr="005F0693">
        <w:rPr>
          <w:i/>
          <w:sz w:val="16"/>
        </w:rPr>
        <w:t> </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System.out.println(reverseString);</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static</w:t>
      </w:r>
      <w:r w:rsidRPr="005F0693">
        <w:rPr>
          <w:i/>
          <w:sz w:val="16"/>
        </w:rPr>
        <w:t> </w:t>
      </w:r>
      <w:r w:rsidRPr="005F0693">
        <w:rPr>
          <w:rStyle w:val="HTMLCode"/>
          <w:rFonts w:eastAsiaTheme="minorHAnsi"/>
          <w:i/>
          <w:sz w:val="14"/>
        </w:rPr>
        <w:t>String recursiveSwap(String str)</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if</w:t>
      </w:r>
      <w:r w:rsidRPr="005F0693">
        <w:rPr>
          <w:i/>
          <w:sz w:val="16"/>
        </w:rPr>
        <w:t> </w:t>
      </w:r>
      <w:r w:rsidRPr="005F0693">
        <w:rPr>
          <w:rStyle w:val="HTMLCode"/>
          <w:rFonts w:eastAsiaTheme="minorHAnsi"/>
          <w:i/>
          <w:sz w:val="14"/>
        </w:rPr>
        <w:t>((null</w:t>
      </w:r>
      <w:r w:rsidRPr="005F0693">
        <w:rPr>
          <w:i/>
          <w:sz w:val="16"/>
        </w:rPr>
        <w:t> </w:t>
      </w:r>
      <w:r w:rsidRPr="005F0693">
        <w:rPr>
          <w:rStyle w:val="HTMLCode"/>
          <w:rFonts w:eastAsiaTheme="minorHAnsi"/>
          <w:i/>
          <w:sz w:val="14"/>
        </w:rPr>
        <w:t>== str) || (str.length() &lt;= 1)){</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return</w:t>
      </w:r>
      <w:r w:rsidRPr="005F0693">
        <w:rPr>
          <w:i/>
          <w:sz w:val="16"/>
        </w:rPr>
        <w:t> </w:t>
      </w:r>
      <w:r w:rsidRPr="005F0693">
        <w:rPr>
          <w:rStyle w:val="HTMLCode"/>
          <w:rFonts w:eastAsiaTheme="minorHAnsi"/>
          <w:i/>
          <w:sz w:val="14"/>
        </w:rPr>
        <w:t>str;</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return</w:t>
      </w:r>
      <w:r w:rsidRPr="005F0693">
        <w:rPr>
          <w:i/>
          <w:sz w:val="16"/>
        </w:rPr>
        <w:t> </w:t>
      </w:r>
      <w:r w:rsidRPr="005F0693">
        <w:rPr>
          <w:rStyle w:val="HTMLCode"/>
          <w:rFonts w:eastAsiaTheme="minorHAnsi"/>
          <w:i/>
          <w:sz w:val="14"/>
        </w:rPr>
        <w:t>recursiveSwap(str.substring(1)) + str.charAt(0);</w:t>
      </w:r>
    </w:p>
    <w:p w:rsidR="00261D3D" w:rsidRPr="005F0693" w:rsidRDefault="00261D3D" w:rsidP="005F0693">
      <w:pPr>
        <w:spacing w:after="0" w:line="240" w:lineRule="auto"/>
        <w:rPr>
          <w:i/>
          <w:sz w:val="16"/>
        </w:rPr>
      </w:pPr>
      <w:r w:rsidRPr="005F0693">
        <w:rPr>
          <w:rStyle w:val="HTMLCode"/>
          <w:rFonts w:eastAsiaTheme="minorHAnsi"/>
          <w:i/>
          <w:color w:val="FF0779"/>
          <w:sz w:val="14"/>
        </w:rPr>
        <w:t>    </w:t>
      </w:r>
      <w:r w:rsidRPr="005F0693">
        <w:rPr>
          <w:rStyle w:val="HTMLCode"/>
          <w:rFonts w:eastAsiaTheme="minorHAnsi"/>
          <w:i/>
          <w:sz w:val="14"/>
        </w:rPr>
        <w:t>}</w:t>
      </w:r>
    </w:p>
    <w:p w:rsidR="00663B6B" w:rsidRPr="005F0693" w:rsidRDefault="00261D3D" w:rsidP="005F0693">
      <w:pPr>
        <w:pStyle w:val="NormalWeb"/>
        <w:shd w:val="clear" w:color="auto" w:fill="FFFFFF"/>
        <w:spacing w:before="0" w:beforeAutospacing="0" w:after="0" w:afterAutospacing="0"/>
        <w:rPr>
          <w:rFonts w:ascii="Segoe UI" w:hAnsi="Segoe UI" w:cs="Segoe UI"/>
          <w:i/>
          <w:color w:val="000000"/>
          <w:sz w:val="18"/>
        </w:rPr>
      </w:pPr>
      <w:r w:rsidRPr="005F0693">
        <w:rPr>
          <w:rStyle w:val="HTMLCode"/>
          <w:rFonts w:eastAsiaTheme="minorHAnsi"/>
          <w:i/>
          <w:sz w:val="14"/>
        </w:rPr>
        <w:t>}</w:t>
      </w:r>
      <w:r w:rsidR="00663B6B" w:rsidRPr="005F0693">
        <w:rPr>
          <w:rFonts w:ascii="Segoe UI" w:hAnsi="Segoe UI" w:cs="Segoe UI"/>
          <w:i/>
          <w:color w:val="000000"/>
          <w:sz w:val="18"/>
        </w:rPr>
        <w:t> </w:t>
      </w:r>
    </w:p>
    <w:p w:rsidR="00663B6B" w:rsidRPr="00A34E33" w:rsidRDefault="00663B6B" w:rsidP="00DC6B63">
      <w:pPr>
        <w:spacing w:before="40" w:after="60" w:line="240" w:lineRule="auto"/>
        <w:contextualSpacing/>
        <w:outlineLvl w:val="0"/>
        <w:rPr>
          <w:rFonts w:ascii="Times New Roman" w:eastAsia="Times New Roman" w:hAnsi="Times New Roman" w:cs="Times New Roman"/>
          <w:b/>
          <w:bCs/>
          <w:kern w:val="36"/>
          <w:sz w:val="18"/>
          <w:szCs w:val="24"/>
        </w:rPr>
      </w:pPr>
    </w:p>
    <w:p w:rsidR="00663B6B" w:rsidRPr="00A34E33" w:rsidRDefault="00663B6B" w:rsidP="00DC6B63">
      <w:pPr>
        <w:spacing w:before="40" w:after="60" w:line="240" w:lineRule="auto"/>
        <w:contextualSpacing/>
        <w:outlineLvl w:val="0"/>
        <w:rPr>
          <w:rFonts w:ascii="Times New Roman" w:eastAsia="Times New Roman" w:hAnsi="Times New Roman" w:cs="Times New Roman"/>
          <w:b/>
          <w:bCs/>
          <w:kern w:val="36"/>
          <w:sz w:val="18"/>
          <w:szCs w:val="24"/>
        </w:rPr>
      </w:pPr>
    </w:p>
    <w:p w:rsidR="00DC6B63" w:rsidRPr="00A34E33" w:rsidRDefault="00DC6B63" w:rsidP="00DC6B63">
      <w:pPr>
        <w:spacing w:before="40" w:after="60" w:line="240" w:lineRule="auto"/>
        <w:contextualSpacing/>
        <w:outlineLvl w:val="0"/>
        <w:rPr>
          <w:rFonts w:ascii="Times New Roman" w:eastAsia="Times New Roman" w:hAnsi="Times New Roman" w:cs="Times New Roman"/>
          <w:b/>
          <w:bCs/>
          <w:kern w:val="36"/>
          <w:sz w:val="18"/>
          <w:szCs w:val="24"/>
        </w:rPr>
      </w:pPr>
      <w:r w:rsidRPr="00A34E33">
        <w:rPr>
          <w:rFonts w:ascii="Times New Roman" w:eastAsia="Times New Roman" w:hAnsi="Times New Roman" w:cs="Times New Roman"/>
          <w:b/>
          <w:bCs/>
          <w:kern w:val="36"/>
          <w:sz w:val="18"/>
          <w:szCs w:val="24"/>
        </w:rPr>
        <w:lastRenderedPageBreak/>
        <w:t>Core Java Interview Questions – Part 1</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0"/>
        </w:rPr>
      </w:pPr>
      <w:r w:rsidRPr="00A34E33">
        <w:rPr>
          <w:rFonts w:ascii="Segoe UI" w:eastAsia="Times New Roman" w:hAnsi="Segoe UI" w:cs="Segoe UI"/>
          <w:color w:val="000000"/>
          <w:sz w:val="14"/>
          <w:szCs w:val="20"/>
        </w:rPr>
        <w:t>Are you planning to learn core java? Or an interview is scheduled in coming days? Do not worry and read all </w:t>
      </w:r>
      <w:r w:rsidRPr="00A34E33">
        <w:rPr>
          <w:rFonts w:ascii="Segoe UI" w:eastAsia="Times New Roman" w:hAnsi="Segoe UI" w:cs="Segoe UI"/>
          <w:b/>
          <w:bCs/>
          <w:color w:val="000000"/>
          <w:sz w:val="14"/>
          <w:szCs w:val="20"/>
        </w:rPr>
        <w:t>interview questions</w:t>
      </w:r>
      <w:r w:rsidRPr="00A34E33">
        <w:rPr>
          <w:rFonts w:ascii="Segoe UI" w:eastAsia="Times New Roman" w:hAnsi="Segoe UI" w:cs="Segoe UI"/>
          <w:color w:val="000000"/>
          <w:sz w:val="14"/>
          <w:szCs w:val="20"/>
        </w:rPr>
        <w:t> given below to refresh your concepts and possibly have some new added in your best of java list.</w:t>
      </w:r>
    </w:p>
    <w:p w:rsidR="00DC6B63" w:rsidRPr="00A34E33" w:rsidRDefault="00DC6B63"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contextualSpacing/>
        <w:rPr>
          <w:rFonts w:ascii="inherit" w:eastAsia="Times New Roman" w:hAnsi="inherit" w:cs="Courier New"/>
          <w:color w:val="000000"/>
          <w:sz w:val="16"/>
        </w:rPr>
      </w:pPr>
      <w:r w:rsidRPr="00A34E33">
        <w:rPr>
          <w:rFonts w:ascii="inherit" w:eastAsia="Times New Roman" w:hAnsi="inherit" w:cs="Courier New"/>
          <w:b/>
          <w:bCs/>
          <w:color w:val="000000"/>
          <w:sz w:val="16"/>
        </w:rPr>
        <w:t>Interview Questions List</w:t>
      </w:r>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21" w:anchor="ques1" w:history="1">
        <w:r w:rsidR="00DC6B63" w:rsidRPr="00A34E33">
          <w:rPr>
            <w:rFonts w:ascii="inherit" w:eastAsia="Times New Roman" w:hAnsi="inherit" w:cs="Courier New"/>
            <w:color w:val="0366D6"/>
            <w:sz w:val="16"/>
          </w:rPr>
          <w:t>How to create a immutable object in Java? Count all benefits?</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22" w:anchor="ques2" w:history="1">
        <w:r w:rsidR="00DC6B63" w:rsidRPr="00A34E33">
          <w:rPr>
            <w:rFonts w:ascii="inherit" w:eastAsia="Times New Roman" w:hAnsi="inherit" w:cs="Courier New"/>
            <w:color w:val="0366D6"/>
            <w:sz w:val="16"/>
          </w:rPr>
          <w:t>Is Java Pass by Reference or Pass by Value?</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23" w:anchor="ques3" w:history="1">
        <w:r w:rsidR="00DC6B63" w:rsidRPr="00A34E33">
          <w:rPr>
            <w:rFonts w:ascii="inherit" w:eastAsia="Times New Roman" w:hAnsi="inherit" w:cs="Courier New"/>
            <w:color w:val="0366D6"/>
            <w:sz w:val="16"/>
          </w:rPr>
          <w:t>What is the use of the finally block? Is finally block in Java guaranteed to be called? When finally block is NOT called?</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24" w:anchor="ques4" w:history="1">
        <w:r w:rsidR="00DC6B63" w:rsidRPr="00A34E33">
          <w:rPr>
            <w:rFonts w:ascii="inherit" w:eastAsia="Times New Roman" w:hAnsi="inherit" w:cs="Courier New"/>
            <w:color w:val="0366D6"/>
            <w:sz w:val="16"/>
          </w:rPr>
          <w:t>Why there are two Date classes; one in java.util package and another in java.sql?</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25" w:anchor="ques5" w:history="1">
        <w:r w:rsidR="00DC6B63" w:rsidRPr="00A34E33">
          <w:rPr>
            <w:rFonts w:ascii="inherit" w:eastAsia="Times New Roman" w:hAnsi="inherit" w:cs="Courier New"/>
            <w:color w:val="0366D6"/>
            <w:sz w:val="16"/>
          </w:rPr>
          <w:t>What is Marker interface?</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26" w:anchor="ques6" w:history="1">
        <w:r w:rsidR="00DC6B63" w:rsidRPr="00A34E33">
          <w:rPr>
            <w:rFonts w:ascii="inherit" w:eastAsia="Times New Roman" w:hAnsi="inherit" w:cs="Courier New"/>
            <w:color w:val="0366D6"/>
            <w:sz w:val="16"/>
          </w:rPr>
          <w:t>Why main() in java is declared as public static void main?</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27" w:anchor="ques7" w:history="1">
        <w:r w:rsidR="00DC6B63" w:rsidRPr="00A34E33">
          <w:rPr>
            <w:rFonts w:ascii="inherit" w:eastAsia="Times New Roman" w:hAnsi="inherit" w:cs="Courier New"/>
            <w:color w:val="0366D6"/>
            <w:sz w:val="16"/>
          </w:rPr>
          <w:t>What is the difference between creating String as new() and literal?</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28" w:anchor="ques8" w:history="1">
        <w:r w:rsidR="00DC6B63" w:rsidRPr="00A34E33">
          <w:rPr>
            <w:rFonts w:ascii="inherit" w:eastAsia="Times New Roman" w:hAnsi="inherit" w:cs="Courier New"/>
            <w:color w:val="0366D6"/>
            <w:sz w:val="16"/>
          </w:rPr>
          <w:t>How does substring() inside String works?</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29" w:anchor="ques9" w:history="1">
        <w:r w:rsidR="00DC6B63" w:rsidRPr="00A34E33">
          <w:rPr>
            <w:rFonts w:ascii="inherit" w:eastAsia="Times New Roman" w:hAnsi="inherit" w:cs="Courier New"/>
            <w:color w:val="0366D6"/>
            <w:sz w:val="16"/>
          </w:rPr>
          <w:t>Explain the working of HashMap.</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60" w:line="240" w:lineRule="auto"/>
        <w:contextualSpacing/>
        <w:rPr>
          <w:rFonts w:ascii="inherit" w:eastAsia="Times New Roman" w:hAnsi="inherit" w:cs="Courier New"/>
          <w:color w:val="000000"/>
          <w:sz w:val="16"/>
        </w:rPr>
      </w:pPr>
      <w:hyperlink r:id="rId30" w:anchor="ques10" w:history="1">
        <w:r w:rsidR="00DC6B63" w:rsidRPr="00A34E33">
          <w:rPr>
            <w:rFonts w:ascii="inherit" w:eastAsia="Times New Roman" w:hAnsi="inherit" w:cs="Courier New"/>
            <w:color w:val="0366D6"/>
            <w:sz w:val="16"/>
          </w:rPr>
          <w:t>Difference between interfaces and abstract classes?</w:t>
        </w:r>
      </w:hyperlink>
    </w:p>
    <w:p w:rsidR="00DC6B63" w:rsidRPr="00A34E33" w:rsidRDefault="00FE0D85" w:rsidP="00FA03A2">
      <w:pPr>
        <w:pBdr>
          <w:top w:val="single" w:sz="6" w:space="12" w:color="E7EEFF"/>
          <w:left w:val="single" w:sz="6" w:space="0"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inherit" w:eastAsia="Times New Roman" w:hAnsi="inherit" w:cs="Courier New"/>
          <w:color w:val="000000"/>
          <w:sz w:val="16"/>
        </w:rPr>
      </w:pPr>
      <w:hyperlink r:id="rId31" w:anchor="ques11" w:history="1">
        <w:r w:rsidR="00DC6B63" w:rsidRPr="00A34E33">
          <w:rPr>
            <w:rFonts w:ascii="inherit" w:eastAsia="Times New Roman" w:hAnsi="inherit" w:cs="Courier New"/>
            <w:color w:val="0366D6"/>
            <w:sz w:val="16"/>
          </w:rPr>
          <w:t>When do you override hashCode and equals()?</w:t>
        </w:r>
      </w:hyperlink>
    </w:p>
    <w:p w:rsidR="00DC6B63" w:rsidRPr="00A34E33" w:rsidRDefault="00DC6B63" w:rsidP="00FA03A2">
      <w:pPr>
        <w:spacing w:before="40" w:after="60" w:line="240" w:lineRule="auto"/>
        <w:contextualSpacing/>
        <w:outlineLvl w:val="0"/>
        <w:rPr>
          <w:rFonts w:ascii="Times New Roman" w:eastAsia="Times New Roman" w:hAnsi="Times New Roman" w:cs="Times New Roman"/>
          <w:b/>
          <w:bCs/>
          <w:kern w:val="36"/>
          <w:sz w:val="14"/>
          <w:szCs w:val="20"/>
        </w:rPr>
      </w:pPr>
      <w:bookmarkStart w:id="1" w:name="ques1"/>
      <w:bookmarkEnd w:id="1"/>
      <w:r w:rsidRPr="00A34E33">
        <w:rPr>
          <w:rFonts w:ascii="Times New Roman" w:eastAsia="Times New Roman" w:hAnsi="Times New Roman" w:cs="Times New Roman"/>
          <w:b/>
          <w:bCs/>
          <w:kern w:val="36"/>
          <w:sz w:val="14"/>
          <w:szCs w:val="20"/>
        </w:rPr>
        <w:t>How to create a immutable object in Java? Count all benefits?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An immutable class is one whose state can not be changed once created. Here, state of object essentially means the values stored in instance variable in class whether they are primitive types or reference types.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To make a class immutable, below steps needs to be followed:</w:t>
      </w:r>
    </w:p>
    <w:p w:rsidR="00DC6B63" w:rsidRPr="00A34E33" w:rsidRDefault="00DC6B63" w:rsidP="00DC6B63">
      <w:pPr>
        <w:numPr>
          <w:ilvl w:val="0"/>
          <w:numId w:val="1"/>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Don’t provide “setter” methods or methods that modify fields or objects referred to by fields. Setter methods are meant to change the state of object and this is what we want to prevent here.</w:t>
      </w:r>
    </w:p>
    <w:p w:rsidR="00DC6B63" w:rsidRPr="00A34E33" w:rsidRDefault="00DC6B63" w:rsidP="00DC6B63">
      <w:pPr>
        <w:numPr>
          <w:ilvl w:val="0"/>
          <w:numId w:val="1"/>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Make all fields </w:t>
      </w:r>
      <w:r w:rsidRPr="00A34E33">
        <w:rPr>
          <w:rFonts w:ascii="Consolas" w:eastAsia="Times New Roman" w:hAnsi="Consolas" w:cs="Courier New"/>
          <w:color w:val="FF0779"/>
          <w:sz w:val="11"/>
          <w:szCs w:val="21"/>
        </w:rPr>
        <w:t>final</w:t>
      </w:r>
      <w:r w:rsidRPr="00A34E33">
        <w:rPr>
          <w:rFonts w:ascii="Segoe UI" w:eastAsia="Times New Roman" w:hAnsi="Segoe UI" w:cs="Segoe UI"/>
          <w:color w:val="000000"/>
          <w:sz w:val="14"/>
          <w:szCs w:val="24"/>
        </w:rPr>
        <w:t> and </w:t>
      </w:r>
      <w:r w:rsidRPr="00A34E33">
        <w:rPr>
          <w:rFonts w:ascii="Consolas" w:eastAsia="Times New Roman" w:hAnsi="Consolas" w:cs="Courier New"/>
          <w:color w:val="FF0779"/>
          <w:sz w:val="11"/>
          <w:szCs w:val="21"/>
        </w:rPr>
        <w:t>private</w:t>
      </w:r>
      <w:r w:rsidRPr="00A34E33">
        <w:rPr>
          <w:rFonts w:ascii="Segoe UI" w:eastAsia="Times New Roman" w:hAnsi="Segoe UI" w:cs="Segoe UI"/>
          <w:color w:val="000000"/>
          <w:sz w:val="14"/>
          <w:szCs w:val="24"/>
        </w:rPr>
        <w:t>. Fields declared </w:t>
      </w:r>
      <w:r w:rsidRPr="00A34E33">
        <w:rPr>
          <w:rFonts w:ascii="Consolas" w:eastAsia="Times New Roman" w:hAnsi="Consolas" w:cs="Courier New"/>
          <w:color w:val="FF0779"/>
          <w:sz w:val="11"/>
          <w:szCs w:val="21"/>
        </w:rPr>
        <w:t>private</w:t>
      </w:r>
      <w:r w:rsidRPr="00A34E33">
        <w:rPr>
          <w:rFonts w:ascii="Segoe UI" w:eastAsia="Times New Roman" w:hAnsi="Segoe UI" w:cs="Segoe UI"/>
          <w:color w:val="000000"/>
          <w:sz w:val="14"/>
          <w:szCs w:val="24"/>
        </w:rPr>
        <w:t> will not be accessible outside the class and making them </w:t>
      </w:r>
      <w:r w:rsidRPr="00A34E33">
        <w:rPr>
          <w:rFonts w:ascii="Consolas" w:eastAsia="Times New Roman" w:hAnsi="Consolas" w:cs="Courier New"/>
          <w:color w:val="FF0779"/>
          <w:sz w:val="11"/>
          <w:szCs w:val="21"/>
        </w:rPr>
        <w:t>final</w:t>
      </w:r>
      <w:r w:rsidRPr="00A34E33">
        <w:rPr>
          <w:rFonts w:ascii="Segoe UI" w:eastAsia="Times New Roman" w:hAnsi="Segoe UI" w:cs="Segoe UI"/>
          <w:color w:val="000000"/>
          <w:sz w:val="14"/>
          <w:szCs w:val="24"/>
        </w:rPr>
        <w:t> will ensure the even accidentally you can not change them.</w:t>
      </w:r>
    </w:p>
    <w:p w:rsidR="00DC6B63" w:rsidRPr="00A34E33" w:rsidRDefault="00DC6B63" w:rsidP="00DC6B63">
      <w:pPr>
        <w:numPr>
          <w:ilvl w:val="0"/>
          <w:numId w:val="1"/>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Don’t allow subclasses to override methods. The simplest way to do this is to declare the class as </w:t>
      </w:r>
      <w:r w:rsidRPr="00A34E33">
        <w:rPr>
          <w:rFonts w:ascii="Consolas" w:eastAsia="Times New Roman" w:hAnsi="Consolas" w:cs="Courier New"/>
          <w:color w:val="FF0779"/>
          <w:sz w:val="11"/>
          <w:szCs w:val="21"/>
        </w:rPr>
        <w:t>final</w:t>
      </w:r>
      <w:r w:rsidRPr="00A34E33">
        <w:rPr>
          <w:rFonts w:ascii="Segoe UI" w:eastAsia="Times New Roman" w:hAnsi="Segoe UI" w:cs="Segoe UI"/>
          <w:color w:val="000000"/>
          <w:sz w:val="14"/>
          <w:szCs w:val="24"/>
        </w:rPr>
        <w:t>. Final classes in java can not be overridden.</w:t>
      </w:r>
    </w:p>
    <w:p w:rsidR="00DC6B63" w:rsidRPr="00A34E33" w:rsidRDefault="00DC6B63" w:rsidP="00DC6B63">
      <w:pPr>
        <w:numPr>
          <w:ilvl w:val="0"/>
          <w:numId w:val="1"/>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Always remember that your instance variables will be either mutable or immutable. Identify them and return new objects with copied content for all mutable objects (object references). Immutable variables (primitive types) can be returned safely without extra effort.</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Also, you should memorize following benefits of immutable class. You might need them during interview. Immutable classes –</w:t>
      </w:r>
    </w:p>
    <w:p w:rsidR="00DC6B63" w:rsidRPr="00A34E3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are simple to construct, test, and use</w:t>
      </w:r>
    </w:p>
    <w:p w:rsidR="00DC6B63" w:rsidRPr="00A34E3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are automatically thread-safe and have no synchronization issues</w:t>
      </w:r>
    </w:p>
    <w:p w:rsidR="00DC6B63" w:rsidRPr="00A34E3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do not need a copy constructor</w:t>
      </w:r>
    </w:p>
    <w:p w:rsidR="00DC6B63" w:rsidRPr="00A34E3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do not need an implementation of clone</w:t>
      </w:r>
    </w:p>
    <w:p w:rsidR="00DC6B63" w:rsidRPr="00A34E3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allow hashCode to use lazy initialization, and to cache its return value</w:t>
      </w:r>
    </w:p>
    <w:p w:rsidR="00DC6B63" w:rsidRPr="00A34E3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do not need to be copied defensively when used as a field</w:t>
      </w:r>
    </w:p>
    <w:p w:rsidR="00DC6B63" w:rsidRPr="00A34E3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make good </w:t>
      </w:r>
      <w:r w:rsidRPr="00A34E33">
        <w:rPr>
          <w:rFonts w:ascii="Consolas" w:eastAsia="Times New Roman" w:hAnsi="Consolas" w:cs="Courier New"/>
          <w:color w:val="FF0779"/>
          <w:sz w:val="11"/>
          <w:szCs w:val="21"/>
        </w:rPr>
        <w:t>Map</w:t>
      </w:r>
      <w:r w:rsidRPr="00A34E33">
        <w:rPr>
          <w:rFonts w:ascii="Segoe UI" w:eastAsia="Times New Roman" w:hAnsi="Segoe UI" w:cs="Segoe UI"/>
          <w:color w:val="000000"/>
          <w:sz w:val="14"/>
          <w:szCs w:val="24"/>
        </w:rPr>
        <w:t> keys and </w:t>
      </w:r>
      <w:r w:rsidRPr="00A34E33">
        <w:rPr>
          <w:rFonts w:ascii="Consolas" w:eastAsia="Times New Roman" w:hAnsi="Consolas" w:cs="Courier New"/>
          <w:color w:val="FF0779"/>
          <w:sz w:val="11"/>
          <w:szCs w:val="21"/>
        </w:rPr>
        <w:t>Set</w:t>
      </w:r>
      <w:r w:rsidRPr="00A34E33">
        <w:rPr>
          <w:rFonts w:ascii="Segoe UI" w:eastAsia="Times New Roman" w:hAnsi="Segoe UI" w:cs="Segoe UI"/>
          <w:color w:val="000000"/>
          <w:sz w:val="14"/>
          <w:szCs w:val="24"/>
        </w:rPr>
        <w:t> elements (these objects must not change state while in the collection)</w:t>
      </w:r>
    </w:p>
    <w:p w:rsidR="00DC6B63" w:rsidRPr="00A34E3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have their class invariant established once upon construction, and it never needs to be checked again</w:t>
      </w:r>
    </w:p>
    <w:p w:rsidR="00DC6B63" w:rsidRPr="00A34E33" w:rsidRDefault="00DC6B63" w:rsidP="00DC6B63">
      <w:pPr>
        <w:numPr>
          <w:ilvl w:val="0"/>
          <w:numId w:val="2"/>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always have “</w:t>
      </w:r>
      <w:r w:rsidRPr="00A34E33">
        <w:rPr>
          <w:rFonts w:ascii="Segoe UI" w:eastAsia="Times New Roman" w:hAnsi="Segoe UI" w:cs="Segoe UI"/>
          <w:b/>
          <w:bCs/>
          <w:color w:val="000000"/>
          <w:sz w:val="14"/>
          <w:szCs w:val="24"/>
        </w:rPr>
        <w:t>failure atomicity</w:t>
      </w:r>
      <w:r w:rsidRPr="00A34E33">
        <w:rPr>
          <w:rFonts w:ascii="Segoe UI" w:eastAsia="Times New Roman" w:hAnsi="Segoe UI" w:cs="Segoe UI"/>
          <w:color w:val="000000"/>
          <w:sz w:val="14"/>
          <w:szCs w:val="24"/>
        </w:rPr>
        <w:t>” (a term used by Joshua Bloch) : if an immutable object throws an exception, it’s never left in an undesirable or indeterminate state.</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Take a look an example written in </w:t>
      </w:r>
      <w:hyperlink r:id="rId32" w:tooltip="How to make a java class immutable" w:history="1">
        <w:r w:rsidRPr="00A34E33">
          <w:rPr>
            <w:rFonts w:ascii="Segoe UI" w:eastAsia="Times New Roman" w:hAnsi="Segoe UI" w:cs="Segoe UI"/>
            <w:b/>
            <w:bCs/>
            <w:color w:val="0366D6"/>
            <w:sz w:val="14"/>
            <w:szCs w:val="24"/>
          </w:rPr>
          <w:t>this post</w:t>
        </w:r>
      </w:hyperlink>
      <w:r w:rsidRPr="00A34E33">
        <w:rPr>
          <w:rFonts w:ascii="Segoe UI" w:eastAsia="Times New Roman" w:hAnsi="Segoe UI" w:cs="Segoe UI"/>
          <w:color w:val="000000"/>
          <w:sz w:val="14"/>
          <w:szCs w:val="24"/>
        </w:rPr>
        <w:t>.</w:t>
      </w:r>
    </w:p>
    <w:p w:rsidR="00DC6B63" w:rsidRPr="00A34E33" w:rsidRDefault="00DC6B63" w:rsidP="002D1FF3">
      <w:pPr>
        <w:spacing w:before="40" w:after="60" w:line="240" w:lineRule="auto"/>
        <w:contextualSpacing/>
        <w:outlineLvl w:val="0"/>
        <w:rPr>
          <w:rFonts w:ascii="Times New Roman" w:eastAsia="Times New Roman" w:hAnsi="Times New Roman" w:cs="Times New Roman"/>
          <w:b/>
          <w:bCs/>
          <w:kern w:val="36"/>
          <w:sz w:val="18"/>
          <w:szCs w:val="24"/>
        </w:rPr>
      </w:pPr>
      <w:bookmarkStart w:id="2" w:name="ques2"/>
      <w:bookmarkEnd w:id="2"/>
      <w:r w:rsidRPr="00A34E33">
        <w:rPr>
          <w:rFonts w:ascii="Times New Roman" w:eastAsia="Times New Roman" w:hAnsi="Times New Roman" w:cs="Times New Roman"/>
          <w:b/>
          <w:bCs/>
          <w:kern w:val="36"/>
          <w:sz w:val="18"/>
          <w:szCs w:val="24"/>
        </w:rPr>
        <w:t>Is Java Pass by Reference or Pass by Value?</w:t>
      </w:r>
    </w:p>
    <w:p w:rsidR="00DC6B63" w:rsidRPr="00A34E33" w:rsidRDefault="002D1FF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noProof/>
          <w:color w:val="0366D6"/>
          <w:sz w:val="14"/>
          <w:szCs w:val="24"/>
        </w:rPr>
        <w:drawing>
          <wp:anchor distT="0" distB="0" distL="114300" distR="114300" simplePos="0" relativeHeight="251658240" behindDoc="0" locked="0" layoutInCell="1" allowOverlap="1" wp14:anchorId="63062241" wp14:editId="7D5D0561">
            <wp:simplePos x="0" y="0"/>
            <wp:positionH relativeFrom="margin">
              <wp:posOffset>-635</wp:posOffset>
            </wp:positionH>
            <wp:positionV relativeFrom="paragraph">
              <wp:posOffset>23495</wp:posOffset>
            </wp:positionV>
            <wp:extent cx="1527810" cy="766445"/>
            <wp:effectExtent l="0" t="0" r="0" b="0"/>
            <wp:wrapSquare wrapText="bothSides"/>
            <wp:docPr id="1" name="Picture 1" descr="pass-by-valu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by-value">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7810" cy="766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B63" w:rsidRPr="00A34E33">
        <w:rPr>
          <w:rFonts w:ascii="Segoe UI" w:eastAsia="Times New Roman" w:hAnsi="Segoe UI" w:cs="Segoe UI"/>
          <w:color w:val="000000"/>
          <w:sz w:val="14"/>
          <w:szCs w:val="24"/>
        </w:rPr>
        <w:t>The Java Spec says that </w:t>
      </w:r>
      <w:r w:rsidR="00DC6B63" w:rsidRPr="00A34E33">
        <w:rPr>
          <w:rFonts w:ascii="Segoe UI" w:eastAsia="Times New Roman" w:hAnsi="Segoe UI" w:cs="Segoe UI"/>
          <w:b/>
          <w:bCs/>
          <w:i/>
          <w:iCs/>
          <w:color w:val="000000"/>
          <w:sz w:val="14"/>
          <w:szCs w:val="24"/>
        </w:rPr>
        <w:t>everything in Java is pass-by-value</w:t>
      </w:r>
      <w:r w:rsidR="00DC6B63" w:rsidRPr="00A34E33">
        <w:rPr>
          <w:rFonts w:ascii="Segoe UI" w:eastAsia="Times New Roman" w:hAnsi="Segoe UI" w:cs="Segoe UI"/>
          <w:color w:val="000000"/>
          <w:sz w:val="14"/>
          <w:szCs w:val="24"/>
        </w:rPr>
        <w:t>. There is no such thing as “</w:t>
      </w:r>
      <w:r w:rsidR="00DC6B63" w:rsidRPr="00A34E33">
        <w:rPr>
          <w:rFonts w:ascii="Segoe UI" w:eastAsia="Times New Roman" w:hAnsi="Segoe UI" w:cs="Segoe UI"/>
          <w:i/>
          <w:iCs/>
          <w:color w:val="000000"/>
          <w:sz w:val="14"/>
          <w:szCs w:val="24"/>
        </w:rPr>
        <w:t>pass-by-reference</w:t>
      </w:r>
      <w:r w:rsidR="00DC6B63" w:rsidRPr="00A34E33">
        <w:rPr>
          <w:rFonts w:ascii="Segoe UI" w:eastAsia="Times New Roman" w:hAnsi="Segoe UI" w:cs="Segoe UI"/>
          <w:color w:val="000000"/>
          <w:sz w:val="14"/>
          <w:szCs w:val="24"/>
        </w:rPr>
        <w:t>” in Java. These terms are associated with method calling and passing variables as method parameters. Well, primitive types are always pass by value without any confusion. But, the concept should be understood in context of method parameter of complex types.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In java, when we pass a reference of complex types as any method parameters, always the memory address is copied to new reference variable bit by bit. See in below picture:</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In above example, address bits of first instance are copied to another reference variable, thus resulting both references to point a single memory location where actual object is stored. Remember, making another reference to null will not make first reference also null. But, changing state from either reference variable have impact seen in other reference also.</w:t>
      </w:r>
    </w:p>
    <w:p w:rsidR="00DC6B63" w:rsidRPr="00A34E33" w:rsidRDefault="00DC6B63" w:rsidP="00DC6B63">
      <w:pPr>
        <w:shd w:val="clear" w:color="auto" w:fill="E6E6FC"/>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Read in detail here: </w:t>
      </w:r>
      <w:hyperlink r:id="rId35" w:history="1">
        <w:r w:rsidRPr="00A34E33">
          <w:rPr>
            <w:rFonts w:ascii="Segoe UI" w:eastAsia="Times New Roman" w:hAnsi="Segoe UI" w:cs="Segoe UI"/>
            <w:b/>
            <w:bCs/>
            <w:color w:val="0366D6"/>
            <w:sz w:val="14"/>
            <w:szCs w:val="24"/>
          </w:rPr>
          <w:t>Java Pass by Value or Reference?</w:t>
        </w:r>
      </w:hyperlink>
    </w:p>
    <w:p w:rsidR="00DC6B63" w:rsidRPr="00A34E33" w:rsidRDefault="00DC6B63" w:rsidP="004454EC">
      <w:pPr>
        <w:spacing w:before="40" w:after="60" w:line="240" w:lineRule="auto"/>
        <w:contextualSpacing/>
        <w:outlineLvl w:val="0"/>
        <w:rPr>
          <w:rFonts w:ascii="Times New Roman" w:eastAsia="Times New Roman" w:hAnsi="Times New Roman" w:cs="Times New Roman"/>
          <w:b/>
          <w:bCs/>
          <w:kern w:val="36"/>
          <w:sz w:val="18"/>
          <w:szCs w:val="24"/>
        </w:rPr>
      </w:pPr>
      <w:bookmarkStart w:id="3" w:name="ques3"/>
      <w:bookmarkEnd w:id="3"/>
      <w:r w:rsidRPr="00A34E33">
        <w:rPr>
          <w:rFonts w:ascii="Times New Roman" w:eastAsia="Times New Roman" w:hAnsi="Times New Roman" w:cs="Times New Roman"/>
          <w:b/>
          <w:bCs/>
          <w:kern w:val="36"/>
          <w:sz w:val="18"/>
          <w:szCs w:val="24"/>
        </w:rPr>
        <w:t>What is the use of the finally block? Is finally block in Java guaranteed to be called? When finally block is NOT called?</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The </w:t>
      </w:r>
      <w:r w:rsidRPr="00A34E33">
        <w:rPr>
          <w:rFonts w:ascii="Consolas" w:eastAsia="Times New Roman" w:hAnsi="Consolas" w:cs="Courier New"/>
          <w:color w:val="FF0779"/>
          <w:sz w:val="11"/>
          <w:szCs w:val="21"/>
        </w:rPr>
        <w:t>finally</w:t>
      </w:r>
      <w:r w:rsidRPr="00A34E33">
        <w:rPr>
          <w:rFonts w:ascii="Segoe UI" w:eastAsia="Times New Roman" w:hAnsi="Segoe UI" w:cs="Segoe UI"/>
          <w:color w:val="000000"/>
          <w:sz w:val="14"/>
          <w:szCs w:val="24"/>
        </w:rPr>
        <w:t> block always executes when the </w:t>
      </w:r>
      <w:r w:rsidRPr="00A34E33">
        <w:rPr>
          <w:rFonts w:ascii="Consolas" w:eastAsia="Times New Roman" w:hAnsi="Consolas" w:cs="Courier New"/>
          <w:color w:val="FF0779"/>
          <w:sz w:val="11"/>
          <w:szCs w:val="21"/>
        </w:rPr>
        <w:t>try</w:t>
      </w:r>
      <w:r w:rsidRPr="00A34E33">
        <w:rPr>
          <w:rFonts w:ascii="Segoe UI" w:eastAsia="Times New Roman" w:hAnsi="Segoe UI" w:cs="Segoe UI"/>
          <w:color w:val="000000"/>
          <w:sz w:val="14"/>
          <w:szCs w:val="24"/>
        </w:rPr>
        <w:t> block exits. This ensures that the </w:t>
      </w:r>
      <w:r w:rsidRPr="00A34E33">
        <w:rPr>
          <w:rFonts w:ascii="Consolas" w:eastAsia="Times New Roman" w:hAnsi="Consolas" w:cs="Courier New"/>
          <w:color w:val="FF0779"/>
          <w:sz w:val="11"/>
          <w:szCs w:val="21"/>
        </w:rPr>
        <w:t>finally</w:t>
      </w:r>
      <w:r w:rsidRPr="00A34E33">
        <w:rPr>
          <w:rFonts w:ascii="Segoe UI" w:eastAsia="Times New Roman" w:hAnsi="Segoe UI" w:cs="Segoe UI"/>
          <w:color w:val="000000"/>
          <w:sz w:val="14"/>
          <w:szCs w:val="24"/>
        </w:rPr>
        <w:t> block is executed even if an unexpected exception occurs. But </w:t>
      </w:r>
      <w:r w:rsidRPr="00A34E33">
        <w:rPr>
          <w:rFonts w:ascii="Consolas" w:eastAsia="Times New Roman" w:hAnsi="Consolas" w:cs="Courier New"/>
          <w:color w:val="FF0779"/>
          <w:sz w:val="11"/>
          <w:szCs w:val="21"/>
        </w:rPr>
        <w:t>finally</w:t>
      </w:r>
      <w:r w:rsidRPr="00A34E33">
        <w:rPr>
          <w:rFonts w:ascii="Segoe UI" w:eastAsia="Times New Roman" w:hAnsi="Segoe UI" w:cs="Segoe UI"/>
          <w:color w:val="000000"/>
          <w:sz w:val="14"/>
          <w:szCs w:val="24"/>
        </w:rPr>
        <w:t> is useful for more than just exception handling — it allows having cleanup code accidentally bypassed by a </w:t>
      </w:r>
      <w:r w:rsidRPr="00A34E33">
        <w:rPr>
          <w:rFonts w:ascii="Consolas" w:eastAsia="Times New Roman" w:hAnsi="Consolas" w:cs="Courier New"/>
          <w:color w:val="FF0779"/>
          <w:sz w:val="11"/>
          <w:szCs w:val="21"/>
        </w:rPr>
        <w:t>return</w:t>
      </w:r>
      <w:r w:rsidRPr="00A34E33">
        <w:rPr>
          <w:rFonts w:ascii="Segoe UI" w:eastAsia="Times New Roman" w:hAnsi="Segoe UI" w:cs="Segoe UI"/>
          <w:color w:val="000000"/>
          <w:sz w:val="14"/>
          <w:szCs w:val="24"/>
        </w:rPr>
        <w:t>, </w:t>
      </w:r>
      <w:r w:rsidRPr="00A34E33">
        <w:rPr>
          <w:rFonts w:ascii="Consolas" w:eastAsia="Times New Roman" w:hAnsi="Consolas" w:cs="Courier New"/>
          <w:color w:val="FF0779"/>
          <w:sz w:val="11"/>
          <w:szCs w:val="21"/>
        </w:rPr>
        <w:t>continue</w:t>
      </w:r>
      <w:r w:rsidRPr="00A34E33">
        <w:rPr>
          <w:rFonts w:ascii="Segoe UI" w:eastAsia="Times New Roman" w:hAnsi="Segoe UI" w:cs="Segoe UI"/>
          <w:color w:val="000000"/>
          <w:sz w:val="14"/>
          <w:szCs w:val="24"/>
        </w:rPr>
        <w:t>, or </w:t>
      </w:r>
      <w:r w:rsidRPr="00A34E33">
        <w:rPr>
          <w:rFonts w:ascii="Consolas" w:eastAsia="Times New Roman" w:hAnsi="Consolas" w:cs="Courier New"/>
          <w:color w:val="FF0779"/>
          <w:sz w:val="11"/>
          <w:szCs w:val="21"/>
        </w:rPr>
        <w:t>break</w:t>
      </w:r>
      <w:r w:rsidRPr="00A34E33">
        <w:rPr>
          <w:rFonts w:ascii="Segoe UI" w:eastAsia="Times New Roman" w:hAnsi="Segoe UI" w:cs="Segoe UI"/>
          <w:color w:val="000000"/>
          <w:sz w:val="14"/>
          <w:szCs w:val="24"/>
        </w:rPr>
        <w:t>. Putting cleanup code in a </w:t>
      </w:r>
      <w:r w:rsidRPr="00A34E33">
        <w:rPr>
          <w:rFonts w:ascii="Consolas" w:eastAsia="Times New Roman" w:hAnsi="Consolas" w:cs="Courier New"/>
          <w:color w:val="FF0779"/>
          <w:sz w:val="11"/>
          <w:szCs w:val="21"/>
        </w:rPr>
        <w:t>finally</w:t>
      </w:r>
      <w:r w:rsidRPr="00A34E33">
        <w:rPr>
          <w:rFonts w:ascii="Segoe UI" w:eastAsia="Times New Roman" w:hAnsi="Segoe UI" w:cs="Segoe UI"/>
          <w:color w:val="000000"/>
          <w:sz w:val="14"/>
          <w:szCs w:val="24"/>
        </w:rPr>
        <w:t> block is always a good practice, even when no exceptions are anticipated.</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If the JVM exits while the </w:t>
      </w:r>
      <w:r w:rsidRPr="00A34E33">
        <w:rPr>
          <w:rFonts w:ascii="Consolas" w:eastAsia="Times New Roman" w:hAnsi="Consolas" w:cs="Courier New"/>
          <w:color w:val="FF0779"/>
          <w:sz w:val="11"/>
          <w:szCs w:val="21"/>
        </w:rPr>
        <w:t>try</w:t>
      </w:r>
      <w:r w:rsidRPr="00A34E33">
        <w:rPr>
          <w:rFonts w:ascii="Segoe UI" w:eastAsia="Times New Roman" w:hAnsi="Segoe UI" w:cs="Segoe UI"/>
          <w:color w:val="000000"/>
          <w:sz w:val="14"/>
          <w:szCs w:val="24"/>
        </w:rPr>
        <w:t> or </w:t>
      </w:r>
      <w:r w:rsidRPr="00A34E33">
        <w:rPr>
          <w:rFonts w:ascii="Consolas" w:eastAsia="Times New Roman" w:hAnsi="Consolas" w:cs="Courier New"/>
          <w:color w:val="FF0779"/>
          <w:sz w:val="11"/>
          <w:szCs w:val="21"/>
        </w:rPr>
        <w:t>catch</w:t>
      </w:r>
      <w:r w:rsidRPr="00A34E33">
        <w:rPr>
          <w:rFonts w:ascii="Segoe UI" w:eastAsia="Times New Roman" w:hAnsi="Segoe UI" w:cs="Segoe UI"/>
          <w:color w:val="000000"/>
          <w:sz w:val="14"/>
          <w:szCs w:val="24"/>
        </w:rPr>
        <w:t> code is being executed, then the </w:t>
      </w:r>
      <w:r w:rsidRPr="00A34E33">
        <w:rPr>
          <w:rFonts w:ascii="Consolas" w:eastAsia="Times New Roman" w:hAnsi="Consolas" w:cs="Courier New"/>
          <w:color w:val="FF0779"/>
          <w:sz w:val="11"/>
          <w:szCs w:val="21"/>
        </w:rPr>
        <w:t>finally</w:t>
      </w:r>
      <w:r w:rsidRPr="00A34E33">
        <w:rPr>
          <w:rFonts w:ascii="Segoe UI" w:eastAsia="Times New Roman" w:hAnsi="Segoe UI" w:cs="Segoe UI"/>
          <w:color w:val="000000"/>
          <w:sz w:val="14"/>
          <w:szCs w:val="24"/>
        </w:rPr>
        <w:t> block may not execute. Likewise, if the thread executing the </w:t>
      </w:r>
      <w:r w:rsidRPr="00A34E33">
        <w:rPr>
          <w:rFonts w:ascii="Consolas" w:eastAsia="Times New Roman" w:hAnsi="Consolas" w:cs="Courier New"/>
          <w:color w:val="FF0779"/>
          <w:sz w:val="11"/>
          <w:szCs w:val="21"/>
        </w:rPr>
        <w:t>try</w:t>
      </w:r>
      <w:r w:rsidRPr="00A34E33">
        <w:rPr>
          <w:rFonts w:ascii="Segoe UI" w:eastAsia="Times New Roman" w:hAnsi="Segoe UI" w:cs="Segoe UI"/>
          <w:color w:val="000000"/>
          <w:sz w:val="14"/>
          <w:szCs w:val="24"/>
        </w:rPr>
        <w:t> or </w:t>
      </w:r>
      <w:r w:rsidRPr="00A34E33">
        <w:rPr>
          <w:rFonts w:ascii="Consolas" w:eastAsia="Times New Roman" w:hAnsi="Consolas" w:cs="Courier New"/>
          <w:color w:val="FF0779"/>
          <w:sz w:val="11"/>
          <w:szCs w:val="21"/>
        </w:rPr>
        <w:t>catch</w:t>
      </w:r>
      <w:r w:rsidRPr="00A34E33">
        <w:rPr>
          <w:rFonts w:ascii="Segoe UI" w:eastAsia="Times New Roman" w:hAnsi="Segoe UI" w:cs="Segoe UI"/>
          <w:color w:val="000000"/>
          <w:sz w:val="14"/>
          <w:szCs w:val="24"/>
        </w:rPr>
        <w:t> code is interrupted or killed, the </w:t>
      </w:r>
      <w:r w:rsidRPr="00A34E33">
        <w:rPr>
          <w:rFonts w:ascii="Consolas" w:eastAsia="Times New Roman" w:hAnsi="Consolas" w:cs="Courier New"/>
          <w:color w:val="FF0779"/>
          <w:sz w:val="11"/>
          <w:szCs w:val="21"/>
        </w:rPr>
        <w:t>finally</w:t>
      </w:r>
      <w:r w:rsidRPr="00A34E33">
        <w:rPr>
          <w:rFonts w:ascii="Segoe UI" w:eastAsia="Times New Roman" w:hAnsi="Segoe UI" w:cs="Segoe UI"/>
          <w:color w:val="000000"/>
          <w:sz w:val="14"/>
          <w:szCs w:val="24"/>
        </w:rPr>
        <w:t> block may not execute even though the application as a whole continues.</w:t>
      </w:r>
    </w:p>
    <w:p w:rsidR="00DC6B63" w:rsidRPr="00A34E33" w:rsidRDefault="00DC6B63" w:rsidP="004454EC">
      <w:pPr>
        <w:spacing w:before="40" w:after="60" w:line="240" w:lineRule="auto"/>
        <w:contextualSpacing/>
        <w:outlineLvl w:val="0"/>
        <w:rPr>
          <w:rFonts w:ascii="Times New Roman" w:eastAsia="Times New Roman" w:hAnsi="Times New Roman" w:cs="Times New Roman"/>
          <w:b/>
          <w:bCs/>
          <w:kern w:val="36"/>
          <w:sz w:val="18"/>
          <w:szCs w:val="24"/>
        </w:rPr>
      </w:pPr>
      <w:bookmarkStart w:id="4" w:name="ques4"/>
      <w:bookmarkEnd w:id="4"/>
      <w:r w:rsidRPr="00A34E33">
        <w:rPr>
          <w:rFonts w:ascii="Times New Roman" w:eastAsia="Times New Roman" w:hAnsi="Times New Roman" w:cs="Times New Roman"/>
          <w:b/>
          <w:bCs/>
          <w:kern w:val="36"/>
          <w:sz w:val="18"/>
          <w:szCs w:val="24"/>
        </w:rPr>
        <w:t>Why there are two Date classes; one in java.util package and another in java.sql?</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 </w:t>
      </w:r>
      <w:r w:rsidRPr="00A34E33">
        <w:rPr>
          <w:rFonts w:ascii="Consolas" w:eastAsia="Times New Roman" w:hAnsi="Consolas" w:cs="Courier New"/>
          <w:color w:val="FF0779"/>
          <w:sz w:val="11"/>
          <w:szCs w:val="21"/>
        </w:rPr>
        <w:t>java.util.Date</w:t>
      </w:r>
      <w:r w:rsidRPr="00A34E33">
        <w:rPr>
          <w:rFonts w:ascii="Segoe UI" w:eastAsia="Times New Roman" w:hAnsi="Segoe UI" w:cs="Segoe UI"/>
          <w:color w:val="000000"/>
          <w:sz w:val="14"/>
          <w:szCs w:val="24"/>
        </w:rPr>
        <w:t> represents date and time of day, a </w:t>
      </w:r>
      <w:r w:rsidRPr="00A34E33">
        <w:rPr>
          <w:rFonts w:ascii="Consolas" w:eastAsia="Times New Roman" w:hAnsi="Consolas" w:cs="Courier New"/>
          <w:color w:val="FF0779"/>
          <w:sz w:val="11"/>
          <w:szCs w:val="21"/>
        </w:rPr>
        <w:t>java.sql.Date</w:t>
      </w:r>
      <w:r w:rsidRPr="00A34E33">
        <w:rPr>
          <w:rFonts w:ascii="Segoe UI" w:eastAsia="Times New Roman" w:hAnsi="Segoe UI" w:cs="Segoe UI"/>
          <w:color w:val="000000"/>
          <w:sz w:val="14"/>
          <w:szCs w:val="24"/>
        </w:rPr>
        <w:t> only represents a date. The complement of </w:t>
      </w:r>
      <w:r w:rsidRPr="00A34E33">
        <w:rPr>
          <w:rFonts w:ascii="Consolas" w:eastAsia="Times New Roman" w:hAnsi="Consolas" w:cs="Courier New"/>
          <w:color w:val="FF0779"/>
          <w:sz w:val="11"/>
          <w:szCs w:val="21"/>
        </w:rPr>
        <w:t>java.sql.Date</w:t>
      </w:r>
      <w:r w:rsidRPr="00A34E33">
        <w:rPr>
          <w:rFonts w:ascii="Segoe UI" w:eastAsia="Times New Roman" w:hAnsi="Segoe UI" w:cs="Segoe UI"/>
          <w:color w:val="000000"/>
          <w:sz w:val="14"/>
          <w:szCs w:val="24"/>
        </w:rPr>
        <w:t> is </w:t>
      </w:r>
      <w:r w:rsidRPr="00A34E33">
        <w:rPr>
          <w:rFonts w:ascii="Consolas" w:eastAsia="Times New Roman" w:hAnsi="Consolas" w:cs="Courier New"/>
          <w:color w:val="FF0779"/>
          <w:sz w:val="11"/>
          <w:szCs w:val="21"/>
        </w:rPr>
        <w:t>java.sql.Time</w:t>
      </w:r>
      <w:r w:rsidRPr="00A34E33">
        <w:rPr>
          <w:rFonts w:ascii="Segoe UI" w:eastAsia="Times New Roman" w:hAnsi="Segoe UI" w:cs="Segoe UI"/>
          <w:color w:val="000000"/>
          <w:sz w:val="14"/>
          <w:szCs w:val="24"/>
        </w:rPr>
        <w:t>, which only represents a time of day.</w:t>
      </w:r>
      <w:r w:rsidRPr="00A34E33">
        <w:rPr>
          <w:rFonts w:ascii="Segoe UI" w:eastAsia="Times New Roman" w:hAnsi="Segoe UI" w:cs="Segoe UI"/>
          <w:color w:val="000000"/>
          <w:sz w:val="14"/>
          <w:szCs w:val="24"/>
        </w:rPr>
        <w:br/>
        <w:t>The </w:t>
      </w:r>
      <w:r w:rsidRPr="00A34E33">
        <w:rPr>
          <w:rFonts w:ascii="Consolas" w:eastAsia="Times New Roman" w:hAnsi="Consolas" w:cs="Courier New"/>
          <w:color w:val="FF0779"/>
          <w:sz w:val="11"/>
          <w:szCs w:val="21"/>
        </w:rPr>
        <w:t>java.sql.Date</w:t>
      </w:r>
      <w:r w:rsidRPr="00A34E33">
        <w:rPr>
          <w:rFonts w:ascii="Segoe UI" w:eastAsia="Times New Roman" w:hAnsi="Segoe UI" w:cs="Segoe UI"/>
          <w:color w:val="000000"/>
          <w:sz w:val="14"/>
          <w:szCs w:val="24"/>
        </w:rPr>
        <w:t> is a subclass (an extension) of </w:t>
      </w:r>
      <w:r w:rsidRPr="00A34E33">
        <w:rPr>
          <w:rFonts w:ascii="Consolas" w:eastAsia="Times New Roman" w:hAnsi="Consolas" w:cs="Courier New"/>
          <w:color w:val="FF0779"/>
          <w:sz w:val="11"/>
          <w:szCs w:val="21"/>
        </w:rPr>
        <w:t>java.util.Date</w:t>
      </w:r>
      <w:r w:rsidRPr="00A34E33">
        <w:rPr>
          <w:rFonts w:ascii="Segoe UI" w:eastAsia="Times New Roman" w:hAnsi="Segoe UI" w:cs="Segoe UI"/>
          <w:color w:val="000000"/>
          <w:sz w:val="14"/>
          <w:szCs w:val="24"/>
        </w:rPr>
        <w:t>. So, what changed in </w:t>
      </w:r>
      <w:r w:rsidRPr="00A34E33">
        <w:rPr>
          <w:rFonts w:ascii="Consolas" w:eastAsia="Times New Roman" w:hAnsi="Consolas" w:cs="Courier New"/>
          <w:color w:val="FF0779"/>
          <w:sz w:val="11"/>
          <w:szCs w:val="21"/>
        </w:rPr>
        <w:t>java.sql.Date</w:t>
      </w:r>
      <w:r w:rsidRPr="00A34E33">
        <w:rPr>
          <w:rFonts w:ascii="Segoe UI" w:eastAsia="Times New Roman" w:hAnsi="Segoe UI" w:cs="Segoe UI"/>
          <w:color w:val="000000"/>
          <w:sz w:val="14"/>
          <w:szCs w:val="24"/>
        </w:rPr>
        <w:t>:</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 </w:t>
      </w:r>
      <w:r w:rsidRPr="00A34E33">
        <w:rPr>
          <w:rFonts w:ascii="Consolas" w:eastAsia="Times New Roman" w:hAnsi="Consolas" w:cs="Courier New"/>
          <w:color w:val="FF0779"/>
          <w:sz w:val="11"/>
          <w:szCs w:val="21"/>
        </w:rPr>
        <w:t>toString()</w:t>
      </w:r>
      <w:r w:rsidRPr="00A34E33">
        <w:rPr>
          <w:rFonts w:ascii="Segoe UI" w:eastAsia="Times New Roman" w:hAnsi="Segoe UI" w:cs="Segoe UI"/>
          <w:color w:val="000000"/>
          <w:sz w:val="14"/>
          <w:szCs w:val="24"/>
        </w:rPr>
        <w:t> generates a different string representation: </w:t>
      </w:r>
      <w:r w:rsidRPr="00A34E33">
        <w:rPr>
          <w:rFonts w:ascii="Segoe UI" w:eastAsia="Times New Roman" w:hAnsi="Segoe UI" w:cs="Segoe UI"/>
          <w:b/>
          <w:bCs/>
          <w:color w:val="000000"/>
          <w:sz w:val="14"/>
          <w:szCs w:val="24"/>
        </w:rPr>
        <w:t>yyyy-mm-dd</w:t>
      </w:r>
      <w:r w:rsidRPr="00A34E33">
        <w:rPr>
          <w:rFonts w:ascii="Segoe UI" w:eastAsia="Times New Roman" w:hAnsi="Segoe UI" w:cs="Segoe UI"/>
          <w:color w:val="000000"/>
          <w:sz w:val="14"/>
          <w:szCs w:val="24"/>
        </w:rPr>
        <w:br/>
        <w:t>– a </w:t>
      </w:r>
      <w:r w:rsidRPr="00A34E33">
        <w:rPr>
          <w:rFonts w:ascii="Consolas" w:eastAsia="Times New Roman" w:hAnsi="Consolas" w:cs="Courier New"/>
          <w:color w:val="FF0779"/>
          <w:sz w:val="11"/>
          <w:szCs w:val="21"/>
        </w:rPr>
        <w:t>static valueOf(String)</w:t>
      </w:r>
      <w:r w:rsidRPr="00A34E33">
        <w:rPr>
          <w:rFonts w:ascii="Segoe UI" w:eastAsia="Times New Roman" w:hAnsi="Segoe UI" w:cs="Segoe UI"/>
          <w:color w:val="000000"/>
          <w:sz w:val="14"/>
          <w:szCs w:val="24"/>
        </w:rPr>
        <w:t> methods to create a date from a string with above representation</w:t>
      </w:r>
      <w:r w:rsidRPr="00A34E33">
        <w:rPr>
          <w:rFonts w:ascii="Segoe UI" w:eastAsia="Times New Roman" w:hAnsi="Segoe UI" w:cs="Segoe UI"/>
          <w:color w:val="000000"/>
          <w:sz w:val="14"/>
          <w:szCs w:val="24"/>
        </w:rPr>
        <w:br/>
        <w:t>– the getters and setter for hours, minutes and seconds are deprecated</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The </w:t>
      </w:r>
      <w:r w:rsidRPr="00A34E33">
        <w:rPr>
          <w:rFonts w:ascii="Consolas" w:eastAsia="Times New Roman" w:hAnsi="Consolas" w:cs="Courier New"/>
          <w:color w:val="FF0779"/>
          <w:sz w:val="11"/>
          <w:szCs w:val="21"/>
        </w:rPr>
        <w:t>java.sql.Date</w:t>
      </w:r>
      <w:r w:rsidRPr="00A34E33">
        <w:rPr>
          <w:rFonts w:ascii="Segoe UI" w:eastAsia="Times New Roman" w:hAnsi="Segoe UI" w:cs="Segoe UI"/>
          <w:color w:val="000000"/>
          <w:sz w:val="14"/>
          <w:szCs w:val="24"/>
        </w:rPr>
        <w:t> class is used with JDBC and it was intended to not have a time part, that is, hours, minutes, seconds, and milliseconds should be zero… but this is not enforced by the class.</w:t>
      </w:r>
    </w:p>
    <w:p w:rsidR="00DC6B63" w:rsidRPr="00A34E33" w:rsidRDefault="00DC6B63" w:rsidP="004454EC">
      <w:pPr>
        <w:spacing w:before="40" w:after="60" w:line="240" w:lineRule="auto"/>
        <w:contextualSpacing/>
        <w:outlineLvl w:val="0"/>
        <w:rPr>
          <w:rFonts w:ascii="Times New Roman" w:eastAsia="Times New Roman" w:hAnsi="Times New Roman" w:cs="Times New Roman"/>
          <w:b/>
          <w:bCs/>
          <w:kern w:val="36"/>
          <w:sz w:val="18"/>
          <w:szCs w:val="24"/>
        </w:rPr>
      </w:pPr>
      <w:bookmarkStart w:id="5" w:name="ques5"/>
      <w:bookmarkEnd w:id="5"/>
      <w:r w:rsidRPr="00A34E33">
        <w:rPr>
          <w:rFonts w:ascii="Times New Roman" w:eastAsia="Times New Roman" w:hAnsi="Times New Roman" w:cs="Times New Roman"/>
          <w:b/>
          <w:bCs/>
          <w:kern w:val="36"/>
          <w:sz w:val="18"/>
          <w:szCs w:val="24"/>
        </w:rPr>
        <w:t>Explain marker interfaces?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The marker interface pattern is a design pattern in computer science, used with languages that </w:t>
      </w:r>
      <w:r w:rsidRPr="00A34E33">
        <w:rPr>
          <w:rFonts w:ascii="Segoe UI" w:eastAsia="Times New Roman" w:hAnsi="Segoe UI" w:cs="Segoe UI"/>
          <w:b/>
          <w:bCs/>
          <w:color w:val="000000"/>
          <w:sz w:val="14"/>
          <w:szCs w:val="24"/>
        </w:rPr>
        <w:t>provide run-time type information about objects</w:t>
      </w:r>
      <w:r w:rsidRPr="00A34E33">
        <w:rPr>
          <w:rFonts w:ascii="Segoe UI" w:eastAsia="Times New Roman" w:hAnsi="Segoe UI" w:cs="Segoe UI"/>
          <w:color w:val="000000"/>
          <w:sz w:val="14"/>
          <w:szCs w:val="24"/>
        </w:rPr>
        <w:t>. It provides </w:t>
      </w:r>
      <w:r w:rsidRPr="00A34E33">
        <w:rPr>
          <w:rFonts w:ascii="Segoe UI" w:eastAsia="Times New Roman" w:hAnsi="Segoe UI" w:cs="Segoe UI"/>
          <w:b/>
          <w:bCs/>
          <w:color w:val="000000"/>
          <w:sz w:val="14"/>
          <w:szCs w:val="24"/>
        </w:rPr>
        <w:t>a means to associate metadata with a class where the language does not have explicit support for such metadata.</w:t>
      </w:r>
      <w:r w:rsidRPr="00A34E33">
        <w:rPr>
          <w:rFonts w:ascii="Segoe UI" w:eastAsia="Times New Roman" w:hAnsi="Segoe UI" w:cs="Segoe UI"/>
          <w:color w:val="000000"/>
          <w:sz w:val="14"/>
          <w:szCs w:val="24"/>
        </w:rPr>
        <w:t> In java, it is used as interfaces with no method specified.</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 good example of use of marker interface in java is </w:t>
      </w:r>
      <w:hyperlink r:id="rId36" w:tooltip="A mini guide for implementing serializable interface in java" w:history="1">
        <w:r w:rsidRPr="00A34E33">
          <w:rPr>
            <w:rFonts w:ascii="Segoe UI" w:eastAsia="Times New Roman" w:hAnsi="Segoe UI" w:cs="Segoe UI"/>
            <w:color w:val="0366D6"/>
            <w:sz w:val="14"/>
            <w:szCs w:val="24"/>
          </w:rPr>
          <w:t>Serializable</w:t>
        </w:r>
      </w:hyperlink>
      <w:r w:rsidRPr="00A34E33">
        <w:rPr>
          <w:rFonts w:ascii="Segoe UI" w:eastAsia="Times New Roman" w:hAnsi="Segoe UI" w:cs="Segoe UI"/>
          <w:color w:val="000000"/>
          <w:sz w:val="14"/>
          <w:szCs w:val="24"/>
        </w:rPr>
        <w:t> interface. A class implements this interface to indicate that its non-transient data members can be written to a byte steam or file system.</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lastRenderedPageBreak/>
        <w:t>A </w:t>
      </w:r>
      <w:r w:rsidRPr="00A34E33">
        <w:rPr>
          <w:rFonts w:ascii="Segoe UI" w:eastAsia="Times New Roman" w:hAnsi="Segoe UI" w:cs="Segoe UI"/>
          <w:i/>
          <w:iCs/>
          <w:color w:val="000000"/>
          <w:sz w:val="14"/>
          <w:szCs w:val="24"/>
        </w:rPr>
        <w:t>major problem</w:t>
      </w:r>
      <w:r w:rsidRPr="00A34E33">
        <w:rPr>
          <w:rFonts w:ascii="Segoe UI" w:eastAsia="Times New Roman" w:hAnsi="Segoe UI" w:cs="Segoe UI"/>
          <w:color w:val="000000"/>
          <w:sz w:val="14"/>
          <w:szCs w:val="24"/>
        </w:rPr>
        <w:t> with marker interfaces is that an interface defines a contract for implementing classes, and that contract is inherited by all subclasses. This means that </w:t>
      </w:r>
      <w:r w:rsidRPr="00A34E33">
        <w:rPr>
          <w:rFonts w:ascii="Segoe UI" w:eastAsia="Times New Roman" w:hAnsi="Segoe UI" w:cs="Segoe UI"/>
          <w:b/>
          <w:bCs/>
          <w:color w:val="000000"/>
          <w:sz w:val="14"/>
          <w:szCs w:val="24"/>
        </w:rPr>
        <w:t>you cannot “un-implement” a marker</w:t>
      </w:r>
      <w:r w:rsidRPr="00A34E33">
        <w:rPr>
          <w:rFonts w:ascii="Segoe UI" w:eastAsia="Times New Roman" w:hAnsi="Segoe UI" w:cs="Segoe UI"/>
          <w:color w:val="000000"/>
          <w:sz w:val="14"/>
          <w:szCs w:val="24"/>
        </w:rPr>
        <w:t>. In the example given, if you create a subclass that you do not want to serialize (perhaps because it depends on transient state), you must resort to explicitly throwing NotSerializableException.</w:t>
      </w:r>
    </w:p>
    <w:p w:rsidR="00DC6B63" w:rsidRPr="00A34E33" w:rsidRDefault="00DC6B63" w:rsidP="004454EC">
      <w:pPr>
        <w:spacing w:before="40" w:after="60" w:line="240" w:lineRule="auto"/>
        <w:contextualSpacing/>
        <w:outlineLvl w:val="0"/>
        <w:rPr>
          <w:rFonts w:ascii="Times New Roman" w:eastAsia="Times New Roman" w:hAnsi="Times New Roman" w:cs="Times New Roman"/>
          <w:b/>
          <w:bCs/>
          <w:kern w:val="36"/>
          <w:sz w:val="18"/>
          <w:szCs w:val="24"/>
        </w:rPr>
      </w:pPr>
      <w:bookmarkStart w:id="6" w:name="ques6"/>
      <w:bookmarkEnd w:id="6"/>
      <w:r w:rsidRPr="00A34E33">
        <w:rPr>
          <w:rFonts w:ascii="Times New Roman" w:eastAsia="Times New Roman" w:hAnsi="Times New Roman" w:cs="Times New Roman"/>
          <w:b/>
          <w:bCs/>
          <w:kern w:val="36"/>
          <w:sz w:val="18"/>
          <w:szCs w:val="24"/>
        </w:rPr>
        <w:t>Why main() in java is declared as public static void?</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b/>
          <w:bCs/>
          <w:i/>
          <w:iCs/>
          <w:color w:val="000000"/>
          <w:sz w:val="14"/>
          <w:szCs w:val="24"/>
        </w:rPr>
        <w:t>Why public</w:t>
      </w:r>
      <w:r w:rsidRPr="00A34E33">
        <w:rPr>
          <w:rFonts w:ascii="Segoe UI" w:eastAsia="Times New Roman" w:hAnsi="Segoe UI" w:cs="Segoe UI"/>
          <w:b/>
          <w:bCs/>
          <w:color w:val="000000"/>
          <w:sz w:val="14"/>
          <w:szCs w:val="24"/>
        </w:rPr>
        <w:t>?</w:t>
      </w:r>
      <w:r w:rsidRPr="00A34E33">
        <w:rPr>
          <w:rFonts w:ascii="Segoe UI" w:eastAsia="Times New Roman" w:hAnsi="Segoe UI" w:cs="Segoe UI"/>
          <w:color w:val="000000"/>
          <w:sz w:val="14"/>
          <w:szCs w:val="24"/>
        </w:rPr>
        <w:t> main method is </w:t>
      </w:r>
      <w:r w:rsidRPr="00A34E33">
        <w:rPr>
          <w:rFonts w:ascii="Consolas" w:eastAsia="Times New Roman" w:hAnsi="Consolas" w:cs="Courier New"/>
          <w:color w:val="FF0779"/>
          <w:sz w:val="11"/>
          <w:szCs w:val="21"/>
        </w:rPr>
        <w:t>public</w:t>
      </w:r>
      <w:r w:rsidRPr="00A34E33">
        <w:rPr>
          <w:rFonts w:ascii="Segoe UI" w:eastAsia="Times New Roman" w:hAnsi="Segoe UI" w:cs="Segoe UI"/>
          <w:color w:val="000000"/>
          <w:sz w:val="14"/>
          <w:szCs w:val="24"/>
        </w:rPr>
        <w:t> so that it can be accessible everywhere and to every object which may desire to use it for launching the application. Here, i am not saying that JDK/JRE had similar reasons because java.exe or javaw.exe (for windows) use Java Native Interface (JNI) calls to invoke method, so they can have invoked it either way irrespective of any access modifier.</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b/>
          <w:bCs/>
          <w:i/>
          <w:iCs/>
          <w:color w:val="000000"/>
          <w:sz w:val="14"/>
          <w:szCs w:val="24"/>
        </w:rPr>
        <w:t>Why static</w:t>
      </w:r>
      <w:r w:rsidRPr="00A34E33">
        <w:rPr>
          <w:rFonts w:ascii="Segoe UI" w:eastAsia="Times New Roman" w:hAnsi="Segoe UI" w:cs="Segoe UI"/>
          <w:b/>
          <w:bCs/>
          <w:color w:val="000000"/>
          <w:sz w:val="14"/>
          <w:szCs w:val="24"/>
        </w:rPr>
        <w:t>?</w:t>
      </w:r>
      <w:r w:rsidRPr="00A34E33">
        <w:rPr>
          <w:rFonts w:ascii="Segoe UI" w:eastAsia="Times New Roman" w:hAnsi="Segoe UI" w:cs="Segoe UI"/>
          <w:color w:val="000000"/>
          <w:sz w:val="14"/>
          <w:szCs w:val="24"/>
        </w:rPr>
        <w:t> Lets suppose we do not have main method as </w:t>
      </w:r>
      <w:r w:rsidRPr="00A34E33">
        <w:rPr>
          <w:rFonts w:ascii="Consolas" w:eastAsia="Times New Roman" w:hAnsi="Consolas" w:cs="Courier New"/>
          <w:color w:val="FF0779"/>
          <w:sz w:val="11"/>
          <w:szCs w:val="21"/>
        </w:rPr>
        <w:t>static</w:t>
      </w:r>
      <w:r w:rsidRPr="00A34E33">
        <w:rPr>
          <w:rFonts w:ascii="Segoe UI" w:eastAsia="Times New Roman" w:hAnsi="Segoe UI" w:cs="Segoe UI"/>
          <w:color w:val="000000"/>
          <w:sz w:val="14"/>
          <w:szCs w:val="24"/>
        </w:rPr>
        <w:t>. Now, to invoke any method you need an instance of it. Right? Java can have overloaded constructors, we all know. Now, which one should be used and from where the parameters for overloaded constructors will come.</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b/>
          <w:bCs/>
          <w:i/>
          <w:iCs/>
          <w:color w:val="000000"/>
          <w:sz w:val="14"/>
          <w:szCs w:val="24"/>
        </w:rPr>
        <w:t>Why void</w:t>
      </w:r>
      <w:r w:rsidRPr="00A34E33">
        <w:rPr>
          <w:rFonts w:ascii="Segoe UI" w:eastAsia="Times New Roman" w:hAnsi="Segoe UI" w:cs="Segoe UI"/>
          <w:b/>
          <w:bCs/>
          <w:color w:val="000000"/>
          <w:sz w:val="14"/>
          <w:szCs w:val="24"/>
        </w:rPr>
        <w:t>?</w:t>
      </w:r>
      <w:r w:rsidRPr="00A34E33">
        <w:rPr>
          <w:rFonts w:ascii="Segoe UI" w:eastAsia="Times New Roman" w:hAnsi="Segoe UI" w:cs="Segoe UI"/>
          <w:color w:val="000000"/>
          <w:sz w:val="14"/>
          <w:szCs w:val="24"/>
        </w:rPr>
        <w:t> Then there is no use of returning any value to JVM, who actually invokes this method. The only thing application would like to communicate to invoking process is: normal or abnormal termination. This is already possible using </w:t>
      </w:r>
      <w:r w:rsidRPr="00A34E33">
        <w:rPr>
          <w:rFonts w:ascii="Consolas" w:eastAsia="Times New Roman" w:hAnsi="Consolas" w:cs="Courier New"/>
          <w:color w:val="FF0779"/>
          <w:sz w:val="11"/>
          <w:szCs w:val="21"/>
        </w:rPr>
        <w:t>System.exit(int)</w:t>
      </w:r>
      <w:r w:rsidRPr="00A34E33">
        <w:rPr>
          <w:rFonts w:ascii="Segoe UI" w:eastAsia="Times New Roman" w:hAnsi="Segoe UI" w:cs="Segoe UI"/>
          <w:color w:val="000000"/>
          <w:sz w:val="14"/>
          <w:szCs w:val="24"/>
        </w:rPr>
        <w:t>. A non-zero value means abnormal termination otherwise everything was fine.</w:t>
      </w:r>
    </w:p>
    <w:p w:rsidR="00DC6B63" w:rsidRPr="00A34E33" w:rsidRDefault="00DC6B63" w:rsidP="004454EC">
      <w:pPr>
        <w:spacing w:before="40" w:after="60" w:line="240" w:lineRule="auto"/>
        <w:contextualSpacing/>
        <w:outlineLvl w:val="0"/>
        <w:rPr>
          <w:rFonts w:ascii="Times New Roman" w:eastAsia="Times New Roman" w:hAnsi="Times New Roman" w:cs="Times New Roman"/>
          <w:b/>
          <w:bCs/>
          <w:kern w:val="36"/>
          <w:sz w:val="18"/>
          <w:szCs w:val="24"/>
        </w:rPr>
      </w:pPr>
      <w:bookmarkStart w:id="7" w:name="ques7"/>
      <w:bookmarkEnd w:id="7"/>
      <w:r w:rsidRPr="00A34E33">
        <w:rPr>
          <w:rFonts w:ascii="Times New Roman" w:eastAsia="Times New Roman" w:hAnsi="Times New Roman" w:cs="Times New Roman"/>
          <w:b/>
          <w:bCs/>
          <w:kern w:val="36"/>
          <w:sz w:val="18"/>
          <w:szCs w:val="24"/>
        </w:rPr>
        <w:t>What is the difference between creating String as new() and literal?</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When we create </w:t>
      </w:r>
      <w:r w:rsidRPr="00A34E33">
        <w:rPr>
          <w:rFonts w:ascii="Consolas" w:eastAsia="Times New Roman" w:hAnsi="Consolas" w:cs="Courier New"/>
          <w:color w:val="FF0779"/>
          <w:sz w:val="11"/>
          <w:szCs w:val="21"/>
        </w:rPr>
        <w:t>String</w:t>
      </w:r>
      <w:r w:rsidRPr="00A34E33">
        <w:rPr>
          <w:rFonts w:ascii="Segoe UI" w:eastAsia="Times New Roman" w:hAnsi="Segoe UI" w:cs="Segoe UI"/>
          <w:color w:val="000000"/>
          <w:sz w:val="14"/>
          <w:szCs w:val="24"/>
        </w:rPr>
        <w:t> with </w:t>
      </w:r>
      <w:r w:rsidRPr="00A34E33">
        <w:rPr>
          <w:rFonts w:ascii="Consolas" w:eastAsia="Times New Roman" w:hAnsi="Consolas" w:cs="Courier New"/>
          <w:color w:val="FF0779"/>
          <w:sz w:val="11"/>
          <w:szCs w:val="21"/>
        </w:rPr>
        <w:t>new()</w:t>
      </w:r>
      <w:r w:rsidRPr="00A34E33">
        <w:rPr>
          <w:rFonts w:ascii="Segoe UI" w:eastAsia="Times New Roman" w:hAnsi="Segoe UI" w:cs="Segoe UI"/>
          <w:color w:val="000000"/>
          <w:sz w:val="14"/>
          <w:szCs w:val="24"/>
        </w:rPr>
        <w:t> it’s created in heap and also added into string pool, while </w:t>
      </w:r>
      <w:r w:rsidRPr="00A34E33">
        <w:rPr>
          <w:rFonts w:ascii="Consolas" w:eastAsia="Times New Roman" w:hAnsi="Consolas" w:cs="Courier New"/>
          <w:color w:val="FF0779"/>
          <w:sz w:val="11"/>
          <w:szCs w:val="21"/>
        </w:rPr>
        <w:t>String</w:t>
      </w:r>
      <w:r w:rsidRPr="00A34E33">
        <w:rPr>
          <w:rFonts w:ascii="Segoe UI" w:eastAsia="Times New Roman" w:hAnsi="Segoe UI" w:cs="Segoe UI"/>
          <w:color w:val="000000"/>
          <w:sz w:val="14"/>
          <w:szCs w:val="24"/>
        </w:rPr>
        <w:t> created using literal are created in String pool only which exists in Perm area of heap.</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Well you really need to know the concept of string pool very deeply to answer this question or similar questions. My advise.. “Study Hard” about </w:t>
      </w:r>
      <w:hyperlink r:id="rId37" w:tooltip="String pool concepts" w:history="1">
        <w:r w:rsidRPr="00A34E33">
          <w:rPr>
            <w:rFonts w:ascii="Segoe UI" w:eastAsia="Times New Roman" w:hAnsi="Segoe UI" w:cs="Segoe UI"/>
            <w:color w:val="0366D6"/>
            <w:sz w:val="14"/>
            <w:szCs w:val="24"/>
          </w:rPr>
          <w:t>string class and string pool</w:t>
        </w:r>
      </w:hyperlink>
      <w:r w:rsidRPr="00A34E33">
        <w:rPr>
          <w:rFonts w:ascii="Segoe UI" w:eastAsia="Times New Roman" w:hAnsi="Segoe UI" w:cs="Segoe UI"/>
          <w:color w:val="000000"/>
          <w:sz w:val="14"/>
          <w:szCs w:val="24"/>
        </w:rPr>
        <w:t>.</w:t>
      </w:r>
    </w:p>
    <w:p w:rsidR="00DC6B63" w:rsidRPr="00A34E33" w:rsidRDefault="00DC6B63" w:rsidP="004454EC">
      <w:pPr>
        <w:spacing w:before="40" w:after="60" w:line="240" w:lineRule="auto"/>
        <w:contextualSpacing/>
        <w:outlineLvl w:val="0"/>
        <w:rPr>
          <w:rFonts w:ascii="Times New Roman" w:eastAsia="Times New Roman" w:hAnsi="Times New Roman" w:cs="Times New Roman"/>
          <w:b/>
          <w:bCs/>
          <w:kern w:val="36"/>
          <w:sz w:val="18"/>
          <w:szCs w:val="24"/>
        </w:rPr>
      </w:pPr>
      <w:bookmarkStart w:id="8" w:name="ques8"/>
      <w:bookmarkEnd w:id="8"/>
      <w:r w:rsidRPr="00A34E33">
        <w:rPr>
          <w:rFonts w:ascii="Times New Roman" w:eastAsia="Times New Roman" w:hAnsi="Times New Roman" w:cs="Times New Roman"/>
          <w:b/>
          <w:bCs/>
          <w:kern w:val="36"/>
          <w:sz w:val="18"/>
          <w:szCs w:val="24"/>
        </w:rPr>
        <w:t>How does substring () inside String works?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Consolas" w:eastAsia="Times New Roman" w:hAnsi="Consolas" w:cs="Courier New"/>
          <w:color w:val="FF0779"/>
          <w:sz w:val="11"/>
          <w:szCs w:val="21"/>
        </w:rPr>
        <w:t>String</w:t>
      </w:r>
      <w:r w:rsidRPr="00A34E33">
        <w:rPr>
          <w:rFonts w:ascii="Segoe UI" w:eastAsia="Times New Roman" w:hAnsi="Segoe UI" w:cs="Segoe UI"/>
          <w:color w:val="000000"/>
          <w:sz w:val="14"/>
          <w:szCs w:val="24"/>
        </w:rPr>
        <w:t> in java are like any other programming language, a sequence of characters. This is more like a utility class to work on that char sequence. This char sequence is maintained in following variable:</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Consolas" w:eastAsia="Times New Roman" w:hAnsi="Consolas" w:cs="Courier New"/>
          <w:color w:val="FF0779"/>
          <w:sz w:val="11"/>
          <w:szCs w:val="21"/>
        </w:rPr>
        <w:t>/** The value is used for character storage. */</w:t>
      </w:r>
      <w:r w:rsidRPr="00A34E33">
        <w:rPr>
          <w:rFonts w:ascii="Consolas" w:eastAsia="Times New Roman" w:hAnsi="Consolas" w:cs="Courier New"/>
          <w:color w:val="FF0779"/>
          <w:sz w:val="11"/>
          <w:szCs w:val="21"/>
        </w:rPr>
        <w:br/>
      </w:r>
      <w:r w:rsidRPr="00A34E33">
        <w:rPr>
          <w:rFonts w:ascii="Consolas" w:eastAsia="Times New Roman" w:hAnsi="Consolas" w:cs="Courier New"/>
          <w:b/>
          <w:bCs/>
          <w:color w:val="FF0779"/>
          <w:sz w:val="11"/>
          <w:szCs w:val="21"/>
        </w:rPr>
        <w:t>private final char value[];</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To access this array in different scenarios, following variables are used:</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Consolas" w:eastAsia="Times New Roman" w:hAnsi="Consolas" w:cs="Courier New"/>
          <w:color w:val="FF0779"/>
          <w:sz w:val="11"/>
          <w:szCs w:val="21"/>
        </w:rPr>
        <w:t>/** The offset is the first index of the storage that is used. */</w:t>
      </w:r>
      <w:r w:rsidRPr="00A34E33">
        <w:rPr>
          <w:rFonts w:ascii="Consolas" w:eastAsia="Times New Roman" w:hAnsi="Consolas" w:cs="Courier New"/>
          <w:color w:val="FF0779"/>
          <w:sz w:val="11"/>
          <w:szCs w:val="21"/>
        </w:rPr>
        <w:br/>
      </w:r>
      <w:r w:rsidRPr="00A34E33">
        <w:rPr>
          <w:rFonts w:ascii="Consolas" w:eastAsia="Times New Roman" w:hAnsi="Consolas" w:cs="Courier New"/>
          <w:b/>
          <w:bCs/>
          <w:color w:val="FF0779"/>
          <w:sz w:val="11"/>
          <w:szCs w:val="21"/>
        </w:rPr>
        <w:t>private final int offset;</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Consolas" w:eastAsia="Times New Roman" w:hAnsi="Consolas" w:cs="Courier New"/>
          <w:color w:val="FF0779"/>
          <w:sz w:val="11"/>
          <w:szCs w:val="21"/>
        </w:rPr>
        <w:t>/** The count is the number of characters in the String. */</w:t>
      </w:r>
      <w:r w:rsidRPr="00A34E33">
        <w:rPr>
          <w:rFonts w:ascii="Consolas" w:eastAsia="Times New Roman" w:hAnsi="Consolas" w:cs="Courier New"/>
          <w:color w:val="FF0779"/>
          <w:sz w:val="11"/>
          <w:szCs w:val="21"/>
        </w:rPr>
        <w:br/>
      </w:r>
      <w:r w:rsidRPr="00A34E33">
        <w:rPr>
          <w:rFonts w:ascii="Consolas" w:eastAsia="Times New Roman" w:hAnsi="Consolas" w:cs="Courier New"/>
          <w:b/>
          <w:bCs/>
          <w:color w:val="FF0779"/>
          <w:sz w:val="11"/>
          <w:szCs w:val="21"/>
        </w:rPr>
        <w:t>private final int count;</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Whenever we create a substring from any existing string instance, </w:t>
      </w:r>
      <w:r w:rsidRPr="00A34E33">
        <w:rPr>
          <w:rFonts w:ascii="Consolas" w:eastAsia="Times New Roman" w:hAnsi="Consolas" w:cs="Courier New"/>
          <w:color w:val="FF0779"/>
          <w:sz w:val="11"/>
          <w:szCs w:val="21"/>
        </w:rPr>
        <w:t>substring()</w:t>
      </w:r>
      <w:r w:rsidRPr="00A34E33">
        <w:rPr>
          <w:rFonts w:ascii="Segoe UI" w:eastAsia="Times New Roman" w:hAnsi="Segoe UI" w:cs="Segoe UI"/>
          <w:color w:val="000000"/>
          <w:sz w:val="14"/>
          <w:szCs w:val="24"/>
        </w:rPr>
        <w:t> method only set’s the new values of </w:t>
      </w:r>
      <w:r w:rsidRPr="00A34E33">
        <w:rPr>
          <w:rFonts w:ascii="Consolas" w:eastAsia="Times New Roman" w:hAnsi="Consolas" w:cs="Courier New"/>
          <w:color w:val="FF0779"/>
          <w:sz w:val="11"/>
          <w:szCs w:val="21"/>
        </w:rPr>
        <w:t>offset</w:t>
      </w:r>
      <w:r w:rsidRPr="00A34E33">
        <w:rPr>
          <w:rFonts w:ascii="Segoe UI" w:eastAsia="Times New Roman" w:hAnsi="Segoe UI" w:cs="Segoe UI"/>
          <w:color w:val="000000"/>
          <w:sz w:val="14"/>
          <w:szCs w:val="24"/>
        </w:rPr>
        <w:t> and </w:t>
      </w:r>
      <w:r w:rsidRPr="00A34E33">
        <w:rPr>
          <w:rFonts w:ascii="Consolas" w:eastAsia="Times New Roman" w:hAnsi="Consolas" w:cs="Courier New"/>
          <w:color w:val="FF0779"/>
          <w:sz w:val="11"/>
          <w:szCs w:val="21"/>
        </w:rPr>
        <w:t>count</w:t>
      </w:r>
      <w:r w:rsidRPr="00A34E33">
        <w:rPr>
          <w:rFonts w:ascii="Segoe UI" w:eastAsia="Times New Roman" w:hAnsi="Segoe UI" w:cs="Segoe UI"/>
          <w:color w:val="000000"/>
          <w:sz w:val="14"/>
          <w:szCs w:val="24"/>
        </w:rPr>
        <w:t> variables. The internal char array is unchanged. This is a possible source of memory leak if </w:t>
      </w:r>
      <w:r w:rsidRPr="00A34E33">
        <w:rPr>
          <w:rFonts w:ascii="Consolas" w:eastAsia="Times New Roman" w:hAnsi="Consolas" w:cs="Courier New"/>
          <w:color w:val="FF0779"/>
          <w:sz w:val="11"/>
          <w:szCs w:val="21"/>
        </w:rPr>
        <w:t>substring()</w:t>
      </w:r>
      <w:r w:rsidRPr="00A34E33">
        <w:rPr>
          <w:rFonts w:ascii="Segoe UI" w:eastAsia="Times New Roman" w:hAnsi="Segoe UI" w:cs="Segoe UI"/>
          <w:color w:val="000000"/>
          <w:sz w:val="14"/>
          <w:szCs w:val="24"/>
        </w:rPr>
        <w:t> method is used without care. </w:t>
      </w:r>
      <w:hyperlink r:id="rId38" w:tooltip="interview stuff about string class" w:history="1">
        <w:r w:rsidRPr="00A34E33">
          <w:rPr>
            <w:rFonts w:ascii="Segoe UI" w:eastAsia="Times New Roman" w:hAnsi="Segoe UI" w:cs="Segoe UI"/>
            <w:color w:val="0366D6"/>
            <w:sz w:val="14"/>
            <w:szCs w:val="24"/>
          </w:rPr>
          <w:t>Read more here</w:t>
        </w:r>
      </w:hyperlink>
    </w:p>
    <w:p w:rsidR="00DC6B63" w:rsidRPr="00A34E33" w:rsidRDefault="00DC6B63" w:rsidP="004454EC">
      <w:pPr>
        <w:spacing w:before="40" w:after="60" w:line="240" w:lineRule="auto"/>
        <w:contextualSpacing/>
        <w:outlineLvl w:val="0"/>
        <w:rPr>
          <w:rFonts w:ascii="Times New Roman" w:eastAsia="Times New Roman" w:hAnsi="Times New Roman" w:cs="Times New Roman"/>
          <w:b/>
          <w:bCs/>
          <w:kern w:val="36"/>
          <w:sz w:val="18"/>
          <w:szCs w:val="24"/>
        </w:rPr>
      </w:pPr>
      <w:bookmarkStart w:id="9" w:name="ques9"/>
      <w:bookmarkEnd w:id="9"/>
      <w:r w:rsidRPr="00A34E33">
        <w:rPr>
          <w:rFonts w:ascii="Times New Roman" w:eastAsia="Times New Roman" w:hAnsi="Times New Roman" w:cs="Times New Roman"/>
          <w:b/>
          <w:bCs/>
          <w:kern w:val="36"/>
          <w:sz w:val="18"/>
          <w:szCs w:val="24"/>
        </w:rPr>
        <w:t>Explain the working of HashMap. How duplicate collision is resolved?</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Most of you will agree that HashMap is most favorite topic for discussion in interviews now-a-days. If anybody asks me to describe “How HashMap works?”, I simply answer: “</w:t>
      </w:r>
      <w:r w:rsidRPr="00A34E33">
        <w:rPr>
          <w:rFonts w:ascii="Segoe UI" w:eastAsia="Times New Roman" w:hAnsi="Segoe UI" w:cs="Segoe UI"/>
          <w:b/>
          <w:bCs/>
          <w:color w:val="000000"/>
          <w:sz w:val="14"/>
          <w:szCs w:val="24"/>
        </w:rPr>
        <w:t>On principles of Hashing</w:t>
      </w:r>
      <w:r w:rsidRPr="00A34E33">
        <w:rPr>
          <w:rFonts w:ascii="Segoe UI" w:eastAsia="Times New Roman" w:hAnsi="Segoe UI" w:cs="Segoe UI"/>
          <w:color w:val="000000"/>
          <w:sz w:val="14"/>
          <w:szCs w:val="24"/>
        </w:rPr>
        <w:t>“. As simple as it is.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Now, Hashing in its simplest form, is a way to assigning a unique code for any variable/object after applying any formula/ algorithm on its properties.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b/>
          <w:bCs/>
          <w:color w:val="000000"/>
          <w:sz w:val="14"/>
          <w:szCs w:val="24"/>
        </w:rPr>
        <w:t>A map by definition is : “An object that maps keys to values”</w:t>
      </w:r>
      <w:r w:rsidRPr="00A34E33">
        <w:rPr>
          <w:rFonts w:ascii="Segoe UI" w:eastAsia="Times New Roman" w:hAnsi="Segoe UI" w:cs="Segoe UI"/>
          <w:color w:val="000000"/>
          <w:sz w:val="14"/>
          <w:szCs w:val="24"/>
        </w:rPr>
        <w:t>. Very easy.. right? So, </w:t>
      </w:r>
      <w:r w:rsidRPr="00A34E33">
        <w:rPr>
          <w:rFonts w:ascii="Consolas" w:eastAsia="Times New Roman" w:hAnsi="Consolas" w:cs="Courier New"/>
          <w:color w:val="FF0779"/>
          <w:sz w:val="11"/>
          <w:szCs w:val="21"/>
        </w:rPr>
        <w:t>HashMap</w:t>
      </w:r>
      <w:r w:rsidRPr="00A34E33">
        <w:rPr>
          <w:rFonts w:ascii="Segoe UI" w:eastAsia="Times New Roman" w:hAnsi="Segoe UI" w:cs="Segoe UI"/>
          <w:color w:val="000000"/>
          <w:sz w:val="14"/>
          <w:szCs w:val="24"/>
        </w:rPr>
        <w:t> has an inner class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which looks like this:</w:t>
      </w:r>
    </w:p>
    <w:tbl>
      <w:tblPr>
        <w:tblW w:w="12336" w:type="dxa"/>
        <w:tblCellMar>
          <w:left w:w="0" w:type="dxa"/>
          <w:right w:w="0" w:type="dxa"/>
        </w:tblCellMar>
        <w:tblLook w:val="04A0" w:firstRow="1" w:lastRow="0" w:firstColumn="1" w:lastColumn="0" w:noHBand="0" w:noVBand="1"/>
      </w:tblPr>
      <w:tblGrid>
        <w:gridCol w:w="12336"/>
      </w:tblGrid>
      <w:tr w:rsidR="00DC6B63" w:rsidRPr="00A34E33" w:rsidTr="00DC6B63">
        <w:tc>
          <w:tcPr>
            <w:tcW w:w="12312" w:type="dxa"/>
            <w:vAlign w:val="center"/>
            <w:hideMark/>
          </w:tcPr>
          <w:p w:rsidR="00DC6B63" w:rsidRPr="00A34E33" w:rsidRDefault="00DC6B63" w:rsidP="00DC6B63">
            <w:pPr>
              <w:spacing w:before="40" w:after="60" w:line="240" w:lineRule="auto"/>
              <w:contextualSpacing/>
              <w:rPr>
                <w:rFonts w:ascii="Times New Roman" w:eastAsia="Times New Roman" w:hAnsi="Times New Roman" w:cs="Times New Roman"/>
                <w:sz w:val="14"/>
                <w:szCs w:val="24"/>
              </w:rPr>
            </w:pPr>
            <w:r w:rsidRPr="00A34E33">
              <w:rPr>
                <w:rFonts w:ascii="Courier New" w:eastAsia="Times New Roman" w:hAnsi="Courier New" w:cs="Courier New"/>
                <w:sz w:val="10"/>
                <w:szCs w:val="20"/>
              </w:rPr>
              <w:t>static</w:t>
            </w:r>
            <w:r w:rsidRPr="00A34E33">
              <w:rPr>
                <w:rFonts w:ascii="Times New Roman" w:eastAsia="Times New Roman" w:hAnsi="Times New Roman" w:cs="Times New Roman"/>
                <w:sz w:val="14"/>
                <w:szCs w:val="24"/>
              </w:rPr>
              <w:t> </w:t>
            </w:r>
            <w:r w:rsidRPr="00A34E33">
              <w:rPr>
                <w:rFonts w:ascii="Courier New" w:eastAsia="Times New Roman" w:hAnsi="Courier New" w:cs="Courier New"/>
                <w:sz w:val="10"/>
                <w:szCs w:val="20"/>
              </w:rPr>
              <w:t>class</w:t>
            </w:r>
            <w:r w:rsidRPr="00A34E33">
              <w:rPr>
                <w:rFonts w:ascii="Times New Roman" w:eastAsia="Times New Roman" w:hAnsi="Times New Roman" w:cs="Times New Roman"/>
                <w:sz w:val="14"/>
                <w:szCs w:val="24"/>
              </w:rPr>
              <w:t> </w:t>
            </w:r>
            <w:r w:rsidRPr="00A34E33">
              <w:rPr>
                <w:rFonts w:ascii="Courier New" w:eastAsia="Times New Roman" w:hAnsi="Courier New" w:cs="Courier New"/>
                <w:sz w:val="10"/>
                <w:szCs w:val="20"/>
              </w:rPr>
              <w:t>Entry&lt;k ,V&gt; implements</w:t>
            </w:r>
            <w:r w:rsidRPr="00A34E33">
              <w:rPr>
                <w:rFonts w:ascii="Times New Roman" w:eastAsia="Times New Roman" w:hAnsi="Times New Roman" w:cs="Times New Roman"/>
                <w:sz w:val="14"/>
                <w:szCs w:val="24"/>
              </w:rPr>
              <w:t> </w:t>
            </w:r>
            <w:r w:rsidRPr="00A34E33">
              <w:rPr>
                <w:rFonts w:ascii="Courier New" w:eastAsia="Times New Roman" w:hAnsi="Courier New" w:cs="Courier New"/>
                <w:sz w:val="10"/>
                <w:szCs w:val="20"/>
              </w:rPr>
              <w:t>Map.Entry&lt;k ,V&gt;</w:t>
            </w:r>
          </w:p>
          <w:p w:rsidR="00DC6B63" w:rsidRPr="00A34E33" w:rsidRDefault="00DC6B63" w:rsidP="00DC6B63">
            <w:pPr>
              <w:spacing w:before="40" w:after="60" w:line="240" w:lineRule="auto"/>
              <w:contextualSpacing/>
              <w:rPr>
                <w:rFonts w:ascii="Times New Roman" w:eastAsia="Times New Roman" w:hAnsi="Times New Roman" w:cs="Times New Roman"/>
                <w:sz w:val="14"/>
                <w:szCs w:val="24"/>
              </w:rPr>
            </w:pPr>
            <w:r w:rsidRPr="00A34E33">
              <w:rPr>
                <w:rFonts w:ascii="Courier New" w:eastAsia="Times New Roman" w:hAnsi="Courier New" w:cs="Courier New"/>
                <w:sz w:val="10"/>
                <w:szCs w:val="20"/>
              </w:rPr>
              <w:t>{</w:t>
            </w:r>
          </w:p>
          <w:p w:rsidR="00DC6B63" w:rsidRPr="00A34E33" w:rsidRDefault="00DC6B63" w:rsidP="00DC6B63">
            <w:pPr>
              <w:spacing w:before="40" w:after="60" w:line="240" w:lineRule="auto"/>
              <w:contextualSpacing/>
              <w:rPr>
                <w:rFonts w:ascii="Times New Roman" w:eastAsia="Times New Roman" w:hAnsi="Times New Roman" w:cs="Times New Roman"/>
                <w:sz w:val="14"/>
                <w:szCs w:val="24"/>
              </w:rPr>
            </w:pPr>
            <w:r w:rsidRPr="00A34E33">
              <w:rPr>
                <w:rFonts w:ascii="Courier New" w:eastAsia="Times New Roman" w:hAnsi="Courier New" w:cs="Courier New"/>
                <w:sz w:val="10"/>
                <w:szCs w:val="20"/>
              </w:rPr>
              <w:t>final</w:t>
            </w:r>
            <w:r w:rsidRPr="00A34E33">
              <w:rPr>
                <w:rFonts w:ascii="Times New Roman" w:eastAsia="Times New Roman" w:hAnsi="Times New Roman" w:cs="Times New Roman"/>
                <w:sz w:val="14"/>
                <w:szCs w:val="24"/>
              </w:rPr>
              <w:t> </w:t>
            </w:r>
            <w:r w:rsidRPr="00A34E33">
              <w:rPr>
                <w:rFonts w:ascii="Courier New" w:eastAsia="Times New Roman" w:hAnsi="Courier New" w:cs="Courier New"/>
                <w:sz w:val="10"/>
                <w:szCs w:val="20"/>
              </w:rPr>
              <w:t>K key;</w:t>
            </w:r>
          </w:p>
          <w:p w:rsidR="00DC6B63" w:rsidRPr="00A34E33" w:rsidRDefault="00DC6B63" w:rsidP="00DC6B63">
            <w:pPr>
              <w:spacing w:before="40" w:after="60" w:line="240" w:lineRule="auto"/>
              <w:contextualSpacing/>
              <w:rPr>
                <w:rFonts w:ascii="Times New Roman" w:eastAsia="Times New Roman" w:hAnsi="Times New Roman" w:cs="Times New Roman"/>
                <w:sz w:val="14"/>
                <w:szCs w:val="24"/>
              </w:rPr>
            </w:pPr>
            <w:r w:rsidRPr="00A34E33">
              <w:rPr>
                <w:rFonts w:ascii="Courier New" w:eastAsia="Times New Roman" w:hAnsi="Courier New" w:cs="Courier New"/>
                <w:sz w:val="10"/>
                <w:szCs w:val="20"/>
              </w:rPr>
              <w:t>V value;</w:t>
            </w:r>
          </w:p>
          <w:p w:rsidR="00DC6B63" w:rsidRPr="00A34E33" w:rsidRDefault="00DC6B63" w:rsidP="00DC6B63">
            <w:pPr>
              <w:spacing w:before="40" w:after="60" w:line="240" w:lineRule="auto"/>
              <w:contextualSpacing/>
              <w:rPr>
                <w:rFonts w:ascii="Times New Roman" w:eastAsia="Times New Roman" w:hAnsi="Times New Roman" w:cs="Times New Roman"/>
                <w:sz w:val="14"/>
                <w:szCs w:val="24"/>
              </w:rPr>
            </w:pPr>
            <w:r w:rsidRPr="00A34E33">
              <w:rPr>
                <w:rFonts w:ascii="Courier New" w:eastAsia="Times New Roman" w:hAnsi="Courier New" w:cs="Courier New"/>
                <w:sz w:val="10"/>
                <w:szCs w:val="20"/>
              </w:rPr>
              <w:t>Entry&lt;k ,V&gt; next;</w:t>
            </w:r>
          </w:p>
          <w:p w:rsidR="00DC6B63" w:rsidRPr="00A34E33" w:rsidRDefault="00DC6B63" w:rsidP="00DC6B63">
            <w:pPr>
              <w:spacing w:before="40" w:after="60" w:line="240" w:lineRule="auto"/>
              <w:contextualSpacing/>
              <w:rPr>
                <w:rFonts w:ascii="Times New Roman" w:eastAsia="Times New Roman" w:hAnsi="Times New Roman" w:cs="Times New Roman"/>
                <w:sz w:val="14"/>
                <w:szCs w:val="24"/>
              </w:rPr>
            </w:pPr>
            <w:r w:rsidRPr="00A34E33">
              <w:rPr>
                <w:rFonts w:ascii="Courier New" w:eastAsia="Times New Roman" w:hAnsi="Courier New" w:cs="Courier New"/>
                <w:sz w:val="10"/>
                <w:szCs w:val="20"/>
              </w:rPr>
              <w:t>final</w:t>
            </w:r>
            <w:r w:rsidRPr="00A34E33">
              <w:rPr>
                <w:rFonts w:ascii="Times New Roman" w:eastAsia="Times New Roman" w:hAnsi="Times New Roman" w:cs="Times New Roman"/>
                <w:sz w:val="14"/>
                <w:szCs w:val="24"/>
              </w:rPr>
              <w:t> </w:t>
            </w:r>
            <w:r w:rsidRPr="00A34E33">
              <w:rPr>
                <w:rFonts w:ascii="Courier New" w:eastAsia="Times New Roman" w:hAnsi="Courier New" w:cs="Courier New"/>
                <w:sz w:val="10"/>
                <w:szCs w:val="20"/>
              </w:rPr>
              <w:t>int</w:t>
            </w:r>
            <w:r w:rsidRPr="00A34E33">
              <w:rPr>
                <w:rFonts w:ascii="Times New Roman" w:eastAsia="Times New Roman" w:hAnsi="Times New Roman" w:cs="Times New Roman"/>
                <w:sz w:val="14"/>
                <w:szCs w:val="24"/>
              </w:rPr>
              <w:t> </w:t>
            </w:r>
            <w:r w:rsidRPr="00A34E33">
              <w:rPr>
                <w:rFonts w:ascii="Courier New" w:eastAsia="Times New Roman" w:hAnsi="Courier New" w:cs="Courier New"/>
                <w:sz w:val="10"/>
                <w:szCs w:val="20"/>
              </w:rPr>
              <w:t>hash;</w:t>
            </w:r>
          </w:p>
          <w:p w:rsidR="00DC6B63" w:rsidRPr="00A34E33" w:rsidRDefault="00DC6B63" w:rsidP="00DC6B63">
            <w:pPr>
              <w:spacing w:before="40" w:after="60" w:line="240" w:lineRule="auto"/>
              <w:contextualSpacing/>
              <w:rPr>
                <w:rFonts w:ascii="Times New Roman" w:eastAsia="Times New Roman" w:hAnsi="Times New Roman" w:cs="Times New Roman"/>
                <w:sz w:val="14"/>
                <w:szCs w:val="24"/>
              </w:rPr>
            </w:pPr>
            <w:r w:rsidRPr="00A34E33">
              <w:rPr>
                <w:rFonts w:ascii="Courier New" w:eastAsia="Times New Roman" w:hAnsi="Courier New" w:cs="Courier New"/>
                <w:sz w:val="10"/>
                <w:szCs w:val="20"/>
              </w:rPr>
              <w:t>...//More code goes here</w:t>
            </w:r>
          </w:p>
          <w:p w:rsidR="00DC6B63" w:rsidRPr="00A34E33" w:rsidRDefault="00DC6B63" w:rsidP="00DC6B63">
            <w:pPr>
              <w:spacing w:before="40" w:after="60" w:line="240" w:lineRule="auto"/>
              <w:contextualSpacing/>
              <w:rPr>
                <w:rFonts w:ascii="Times New Roman" w:eastAsia="Times New Roman" w:hAnsi="Times New Roman" w:cs="Times New Roman"/>
                <w:sz w:val="14"/>
                <w:szCs w:val="24"/>
              </w:rPr>
            </w:pPr>
            <w:r w:rsidRPr="00A34E33">
              <w:rPr>
                <w:rFonts w:ascii="Courier New" w:eastAsia="Times New Roman" w:hAnsi="Courier New" w:cs="Courier New"/>
                <w:sz w:val="10"/>
                <w:szCs w:val="20"/>
              </w:rPr>
              <w:t>}</w:t>
            </w:r>
          </w:p>
        </w:tc>
      </w:tr>
    </w:tbl>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When, someone tries to store a key value pair in a </w:t>
      </w:r>
      <w:r w:rsidRPr="00A34E33">
        <w:rPr>
          <w:rFonts w:ascii="Consolas" w:eastAsia="Times New Roman" w:hAnsi="Consolas" w:cs="Courier New"/>
          <w:color w:val="FF0779"/>
          <w:sz w:val="11"/>
          <w:szCs w:val="21"/>
        </w:rPr>
        <w:t>HashMap</w:t>
      </w:r>
      <w:r w:rsidRPr="00A34E33">
        <w:rPr>
          <w:rFonts w:ascii="Segoe UI" w:eastAsia="Times New Roman" w:hAnsi="Segoe UI" w:cs="Segoe UI"/>
          <w:color w:val="000000"/>
          <w:sz w:val="14"/>
          <w:szCs w:val="24"/>
        </w:rPr>
        <w:t>, following things happen:</w:t>
      </w:r>
    </w:p>
    <w:p w:rsidR="00DC6B63" w:rsidRPr="00A34E33" w:rsidRDefault="00DC6B63" w:rsidP="00DC6B63">
      <w:pPr>
        <w:numPr>
          <w:ilvl w:val="0"/>
          <w:numId w:val="3"/>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First of all, key object is checked for null. If key is null, value is stored in table[0] position. Because hash code for null is always 0.</w:t>
      </w:r>
    </w:p>
    <w:p w:rsidR="00DC6B63" w:rsidRPr="00A34E33" w:rsidRDefault="00DC6B63" w:rsidP="00DC6B63">
      <w:pPr>
        <w:numPr>
          <w:ilvl w:val="0"/>
          <w:numId w:val="3"/>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Then on next step, a hash value is calculated using key’s hash code by calling its </w:t>
      </w:r>
      <w:r w:rsidRPr="00A34E33">
        <w:rPr>
          <w:rFonts w:ascii="Consolas" w:eastAsia="Times New Roman" w:hAnsi="Consolas" w:cs="Courier New"/>
          <w:color w:val="FF0779"/>
          <w:sz w:val="11"/>
          <w:szCs w:val="21"/>
        </w:rPr>
        <w:t>hashCode()</w:t>
      </w:r>
      <w:r w:rsidRPr="00A34E33">
        <w:rPr>
          <w:rFonts w:ascii="Segoe UI" w:eastAsia="Times New Roman" w:hAnsi="Segoe UI" w:cs="Segoe UI"/>
          <w:color w:val="000000"/>
          <w:sz w:val="14"/>
          <w:szCs w:val="24"/>
        </w:rPr>
        <w:t> method. This hash value is used to calculate index in array for storing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object. JDK designers well assumed that there might be some poorly written </w:t>
      </w:r>
      <w:r w:rsidRPr="00A34E33">
        <w:rPr>
          <w:rFonts w:ascii="Consolas" w:eastAsia="Times New Roman" w:hAnsi="Consolas" w:cs="Courier New"/>
          <w:color w:val="FF0779"/>
          <w:sz w:val="11"/>
          <w:szCs w:val="21"/>
        </w:rPr>
        <w:t>hashCode()</w:t>
      </w:r>
      <w:r w:rsidRPr="00A34E33">
        <w:rPr>
          <w:rFonts w:ascii="Segoe UI" w:eastAsia="Times New Roman" w:hAnsi="Segoe UI" w:cs="Segoe UI"/>
          <w:color w:val="000000"/>
          <w:sz w:val="14"/>
          <w:szCs w:val="24"/>
        </w:rPr>
        <w:t> functions that can return very high or low hash code value. To solve this issue, they introduced another </w:t>
      </w:r>
      <w:r w:rsidRPr="00A34E33">
        <w:rPr>
          <w:rFonts w:ascii="Consolas" w:eastAsia="Times New Roman" w:hAnsi="Consolas" w:cs="Courier New"/>
          <w:color w:val="FF0779"/>
          <w:sz w:val="11"/>
          <w:szCs w:val="21"/>
        </w:rPr>
        <w:t>hash()</w:t>
      </w:r>
      <w:r w:rsidRPr="00A34E33">
        <w:rPr>
          <w:rFonts w:ascii="Segoe UI" w:eastAsia="Times New Roman" w:hAnsi="Segoe UI" w:cs="Segoe UI"/>
          <w:color w:val="000000"/>
          <w:sz w:val="14"/>
          <w:szCs w:val="24"/>
        </w:rPr>
        <w:t> function, and passed the object’s hash code to this </w:t>
      </w:r>
      <w:r w:rsidRPr="00A34E33">
        <w:rPr>
          <w:rFonts w:ascii="Consolas" w:eastAsia="Times New Roman" w:hAnsi="Consolas" w:cs="Courier New"/>
          <w:color w:val="FF0779"/>
          <w:sz w:val="11"/>
          <w:szCs w:val="21"/>
        </w:rPr>
        <w:t>hash()</w:t>
      </w:r>
      <w:r w:rsidRPr="00A34E33">
        <w:rPr>
          <w:rFonts w:ascii="Segoe UI" w:eastAsia="Times New Roman" w:hAnsi="Segoe UI" w:cs="Segoe UI"/>
          <w:color w:val="000000"/>
          <w:sz w:val="14"/>
          <w:szCs w:val="24"/>
        </w:rPr>
        <w:t> function to bring hash value in range of array index size.</w:t>
      </w:r>
    </w:p>
    <w:p w:rsidR="00DC6B63" w:rsidRPr="00A34E33" w:rsidRDefault="00DC6B63" w:rsidP="00DC6B63">
      <w:pPr>
        <w:numPr>
          <w:ilvl w:val="0"/>
          <w:numId w:val="3"/>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Now </w:t>
      </w:r>
      <w:r w:rsidRPr="00A34E33">
        <w:rPr>
          <w:rFonts w:ascii="Consolas" w:eastAsia="Times New Roman" w:hAnsi="Consolas" w:cs="Courier New"/>
          <w:color w:val="FF0779"/>
          <w:sz w:val="11"/>
          <w:szCs w:val="21"/>
        </w:rPr>
        <w:t>indexFor(hash, table.length)</w:t>
      </w:r>
      <w:r w:rsidRPr="00A34E33">
        <w:rPr>
          <w:rFonts w:ascii="Segoe UI" w:eastAsia="Times New Roman" w:hAnsi="Segoe UI" w:cs="Segoe UI"/>
          <w:color w:val="000000"/>
          <w:sz w:val="14"/>
          <w:szCs w:val="24"/>
        </w:rPr>
        <w:t> function is called to calculate exact index position for storing the Entry object.</w:t>
      </w:r>
    </w:p>
    <w:p w:rsidR="00DC6B63" w:rsidRPr="00A34E33" w:rsidRDefault="00DC6B63" w:rsidP="00DC6B63">
      <w:pPr>
        <w:numPr>
          <w:ilvl w:val="0"/>
          <w:numId w:val="3"/>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Here comes the main part. Now, as we know that two unequal objects can have same hash code value, how two different objects will be stored in same array location [called bucket]. Answer is </w:t>
      </w:r>
      <w:r w:rsidRPr="00A34E33">
        <w:rPr>
          <w:rFonts w:ascii="Consolas" w:eastAsia="Times New Roman" w:hAnsi="Consolas" w:cs="Courier New"/>
          <w:color w:val="FF0779"/>
          <w:sz w:val="11"/>
          <w:szCs w:val="21"/>
        </w:rPr>
        <w:t>LinkedList</w:t>
      </w:r>
      <w:r w:rsidRPr="00A34E33">
        <w:rPr>
          <w:rFonts w:ascii="Segoe UI" w:eastAsia="Times New Roman" w:hAnsi="Segoe UI" w:cs="Segoe UI"/>
          <w:color w:val="000000"/>
          <w:sz w:val="14"/>
          <w:szCs w:val="24"/>
        </w:rPr>
        <w:t>. If you remember,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class had an attribute “</w:t>
      </w:r>
      <w:r w:rsidRPr="00A34E33">
        <w:rPr>
          <w:rFonts w:ascii="Consolas" w:eastAsia="Times New Roman" w:hAnsi="Consolas" w:cs="Courier New"/>
          <w:color w:val="FF0779"/>
          <w:sz w:val="11"/>
          <w:szCs w:val="21"/>
        </w:rPr>
        <w:t>next</w:t>
      </w:r>
      <w:r w:rsidRPr="00A34E33">
        <w:rPr>
          <w:rFonts w:ascii="Segoe UI" w:eastAsia="Times New Roman" w:hAnsi="Segoe UI" w:cs="Segoe UI"/>
          <w:color w:val="000000"/>
          <w:sz w:val="14"/>
          <w:szCs w:val="24"/>
        </w:rPr>
        <w:t>”. This attribute always points to next object in chain. This is exactly the behavior of </w:t>
      </w:r>
      <w:r w:rsidRPr="00A34E33">
        <w:rPr>
          <w:rFonts w:ascii="Consolas" w:eastAsia="Times New Roman" w:hAnsi="Consolas" w:cs="Courier New"/>
          <w:color w:val="FF0779"/>
          <w:sz w:val="11"/>
          <w:szCs w:val="21"/>
        </w:rPr>
        <w:t>LinkedList</w:t>
      </w:r>
      <w:r w:rsidRPr="00A34E33">
        <w:rPr>
          <w:rFonts w:ascii="Segoe UI" w:eastAsia="Times New Roman" w:hAnsi="Segoe UI" w:cs="Segoe UI"/>
          <w:color w:val="000000"/>
          <w:sz w:val="14"/>
          <w:szCs w:val="24"/>
        </w:rPr>
        <w:t>.</w:t>
      </w:r>
    </w:p>
    <w:p w:rsidR="00DC6B63" w:rsidRPr="00A34E33" w:rsidRDefault="00DC6B63" w:rsidP="00DC6B63">
      <w:p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So, in case of collision,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objects are stored in </w:t>
      </w:r>
      <w:r w:rsidRPr="00A34E33">
        <w:rPr>
          <w:rFonts w:ascii="Consolas" w:eastAsia="Times New Roman" w:hAnsi="Consolas" w:cs="Courier New"/>
          <w:color w:val="FF0779"/>
          <w:sz w:val="11"/>
          <w:szCs w:val="21"/>
        </w:rPr>
        <w:t>LinkedList</w:t>
      </w:r>
      <w:r w:rsidRPr="00A34E33">
        <w:rPr>
          <w:rFonts w:ascii="Segoe UI" w:eastAsia="Times New Roman" w:hAnsi="Segoe UI" w:cs="Segoe UI"/>
          <w:color w:val="000000"/>
          <w:sz w:val="14"/>
          <w:szCs w:val="24"/>
        </w:rPr>
        <w:t> form. When an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object needs to be stored in particular index, </w:t>
      </w:r>
      <w:r w:rsidRPr="00A34E33">
        <w:rPr>
          <w:rFonts w:ascii="Consolas" w:eastAsia="Times New Roman" w:hAnsi="Consolas" w:cs="Courier New"/>
          <w:color w:val="FF0779"/>
          <w:sz w:val="11"/>
          <w:szCs w:val="21"/>
        </w:rPr>
        <w:t>HashMap</w:t>
      </w:r>
      <w:r w:rsidRPr="00A34E33">
        <w:rPr>
          <w:rFonts w:ascii="Segoe UI" w:eastAsia="Times New Roman" w:hAnsi="Segoe UI" w:cs="Segoe UI"/>
          <w:color w:val="000000"/>
          <w:sz w:val="14"/>
          <w:szCs w:val="24"/>
        </w:rPr>
        <w:t> checks whether there is already an entry?? If there is no entry already present,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object is stored in this location.</w:t>
      </w:r>
    </w:p>
    <w:p w:rsidR="00DC6B63" w:rsidRPr="00A34E33" w:rsidRDefault="00DC6B63" w:rsidP="00DC6B63">
      <w:p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If there is already an object sitting on calculated index, its </w:t>
      </w:r>
      <w:r w:rsidRPr="00A34E33">
        <w:rPr>
          <w:rFonts w:ascii="Consolas" w:eastAsia="Times New Roman" w:hAnsi="Consolas" w:cs="Courier New"/>
          <w:color w:val="FF0779"/>
          <w:sz w:val="11"/>
          <w:szCs w:val="21"/>
        </w:rPr>
        <w:t>next</w:t>
      </w:r>
      <w:r w:rsidRPr="00A34E33">
        <w:rPr>
          <w:rFonts w:ascii="Segoe UI" w:eastAsia="Times New Roman" w:hAnsi="Segoe UI" w:cs="Segoe UI"/>
          <w:color w:val="000000"/>
          <w:sz w:val="14"/>
          <w:szCs w:val="24"/>
        </w:rPr>
        <w:t> attribute is checked. If it is </w:t>
      </w:r>
      <w:r w:rsidRPr="00A34E33">
        <w:rPr>
          <w:rFonts w:ascii="Segoe UI" w:eastAsia="Times New Roman" w:hAnsi="Segoe UI" w:cs="Segoe UI"/>
          <w:b/>
          <w:bCs/>
          <w:color w:val="000000"/>
          <w:sz w:val="14"/>
          <w:szCs w:val="24"/>
        </w:rPr>
        <w:t>null</w:t>
      </w:r>
      <w:r w:rsidRPr="00A34E33">
        <w:rPr>
          <w:rFonts w:ascii="Segoe UI" w:eastAsia="Times New Roman" w:hAnsi="Segoe UI" w:cs="Segoe UI"/>
          <w:color w:val="000000"/>
          <w:sz w:val="14"/>
          <w:szCs w:val="24"/>
        </w:rPr>
        <w:t>, and current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object becomes </w:t>
      </w:r>
      <w:r w:rsidRPr="00A34E33">
        <w:rPr>
          <w:rFonts w:ascii="Consolas" w:eastAsia="Times New Roman" w:hAnsi="Consolas" w:cs="Courier New"/>
          <w:color w:val="FF0779"/>
          <w:sz w:val="11"/>
          <w:szCs w:val="21"/>
        </w:rPr>
        <w:t>next</w:t>
      </w:r>
      <w:r w:rsidRPr="00A34E33">
        <w:rPr>
          <w:rFonts w:ascii="Segoe UI" w:eastAsia="Times New Roman" w:hAnsi="Segoe UI" w:cs="Segoe UI"/>
          <w:color w:val="000000"/>
          <w:sz w:val="14"/>
          <w:szCs w:val="24"/>
        </w:rPr>
        <w:t> node in </w:t>
      </w:r>
      <w:r w:rsidRPr="00A34E33">
        <w:rPr>
          <w:rFonts w:ascii="Consolas" w:eastAsia="Times New Roman" w:hAnsi="Consolas" w:cs="Courier New"/>
          <w:color w:val="FF0779"/>
          <w:sz w:val="11"/>
          <w:szCs w:val="21"/>
        </w:rPr>
        <w:t>LinkedList</w:t>
      </w:r>
      <w:r w:rsidRPr="00A34E33">
        <w:rPr>
          <w:rFonts w:ascii="Segoe UI" w:eastAsia="Times New Roman" w:hAnsi="Segoe UI" w:cs="Segoe UI"/>
          <w:color w:val="000000"/>
          <w:sz w:val="14"/>
          <w:szCs w:val="24"/>
        </w:rPr>
        <w:t>. If </w:t>
      </w:r>
      <w:r w:rsidRPr="00A34E33">
        <w:rPr>
          <w:rFonts w:ascii="Consolas" w:eastAsia="Times New Roman" w:hAnsi="Consolas" w:cs="Courier New"/>
          <w:color w:val="FF0779"/>
          <w:sz w:val="11"/>
          <w:szCs w:val="21"/>
        </w:rPr>
        <w:t>next</w:t>
      </w:r>
      <w:r w:rsidRPr="00A34E33">
        <w:rPr>
          <w:rFonts w:ascii="Segoe UI" w:eastAsia="Times New Roman" w:hAnsi="Segoe UI" w:cs="Segoe UI"/>
          <w:color w:val="000000"/>
          <w:sz w:val="14"/>
          <w:szCs w:val="24"/>
        </w:rPr>
        <w:t> variable is not null, procedure is followed until </w:t>
      </w:r>
      <w:r w:rsidRPr="00A34E33">
        <w:rPr>
          <w:rFonts w:ascii="Consolas" w:eastAsia="Times New Roman" w:hAnsi="Consolas" w:cs="Courier New"/>
          <w:color w:val="FF0779"/>
          <w:sz w:val="11"/>
          <w:szCs w:val="21"/>
        </w:rPr>
        <w:t>next</w:t>
      </w:r>
      <w:r w:rsidRPr="00A34E33">
        <w:rPr>
          <w:rFonts w:ascii="Segoe UI" w:eastAsia="Times New Roman" w:hAnsi="Segoe UI" w:cs="Segoe UI"/>
          <w:color w:val="000000"/>
          <w:sz w:val="14"/>
          <w:szCs w:val="24"/>
        </w:rPr>
        <w:t> is evaluated as null.</w:t>
      </w:r>
    </w:p>
    <w:p w:rsidR="00DC6B63" w:rsidRPr="00A34E33" w:rsidRDefault="00DC6B63" w:rsidP="00DC6B63">
      <w:p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What if we add the another value object with same key as entered before. Logically, it should replace the old value. How it is done? Well, after determining the </w:t>
      </w:r>
      <w:r w:rsidRPr="00A34E33">
        <w:rPr>
          <w:rFonts w:ascii="Consolas" w:eastAsia="Times New Roman" w:hAnsi="Consolas" w:cs="Courier New"/>
          <w:color w:val="FF0779"/>
          <w:sz w:val="11"/>
          <w:szCs w:val="21"/>
        </w:rPr>
        <w:t>index</w:t>
      </w:r>
      <w:r w:rsidRPr="00A34E33">
        <w:rPr>
          <w:rFonts w:ascii="Segoe UI" w:eastAsia="Times New Roman" w:hAnsi="Segoe UI" w:cs="Segoe UI"/>
          <w:color w:val="000000"/>
          <w:sz w:val="14"/>
          <w:szCs w:val="24"/>
        </w:rPr>
        <w:t> position of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object, while iterating over </w:t>
      </w:r>
      <w:r w:rsidRPr="00A34E33">
        <w:rPr>
          <w:rFonts w:ascii="Consolas" w:eastAsia="Times New Roman" w:hAnsi="Consolas" w:cs="Courier New"/>
          <w:color w:val="FF0779"/>
          <w:sz w:val="11"/>
          <w:szCs w:val="21"/>
        </w:rPr>
        <w:t>LinkedList</w:t>
      </w:r>
      <w:r w:rsidRPr="00A34E33">
        <w:rPr>
          <w:rFonts w:ascii="Segoe UI" w:eastAsia="Times New Roman" w:hAnsi="Segoe UI" w:cs="Segoe UI"/>
          <w:color w:val="000000"/>
          <w:sz w:val="14"/>
          <w:szCs w:val="24"/>
        </w:rPr>
        <w:t> on calculated index, </w:t>
      </w:r>
      <w:r w:rsidRPr="00A34E33">
        <w:rPr>
          <w:rFonts w:ascii="Consolas" w:eastAsia="Times New Roman" w:hAnsi="Consolas" w:cs="Courier New"/>
          <w:color w:val="FF0779"/>
          <w:sz w:val="11"/>
          <w:szCs w:val="21"/>
        </w:rPr>
        <w:t>HashMap</w:t>
      </w:r>
      <w:r w:rsidRPr="00A34E33">
        <w:rPr>
          <w:rFonts w:ascii="Segoe UI" w:eastAsia="Times New Roman" w:hAnsi="Segoe UI" w:cs="Segoe UI"/>
          <w:color w:val="000000"/>
          <w:sz w:val="14"/>
          <w:szCs w:val="24"/>
        </w:rPr>
        <w:t> calls </w:t>
      </w:r>
      <w:r w:rsidRPr="00A34E33">
        <w:rPr>
          <w:rFonts w:ascii="Consolas" w:eastAsia="Times New Roman" w:hAnsi="Consolas" w:cs="Courier New"/>
          <w:color w:val="FF0779"/>
          <w:sz w:val="11"/>
          <w:szCs w:val="21"/>
        </w:rPr>
        <w:t>equals()</w:t>
      </w:r>
      <w:r w:rsidRPr="00A34E33">
        <w:rPr>
          <w:rFonts w:ascii="Segoe UI" w:eastAsia="Times New Roman" w:hAnsi="Segoe UI" w:cs="Segoe UI"/>
          <w:color w:val="000000"/>
          <w:sz w:val="14"/>
          <w:szCs w:val="24"/>
        </w:rPr>
        <w:t> method on key object for each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object. All these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objects in </w:t>
      </w:r>
      <w:r w:rsidRPr="00A34E33">
        <w:rPr>
          <w:rFonts w:ascii="Consolas" w:eastAsia="Times New Roman" w:hAnsi="Consolas" w:cs="Courier New"/>
          <w:color w:val="FF0779"/>
          <w:sz w:val="11"/>
          <w:szCs w:val="21"/>
        </w:rPr>
        <w:t>LinkedList</w:t>
      </w:r>
      <w:r w:rsidRPr="00A34E33">
        <w:rPr>
          <w:rFonts w:ascii="Segoe UI" w:eastAsia="Times New Roman" w:hAnsi="Segoe UI" w:cs="Segoe UI"/>
          <w:color w:val="000000"/>
          <w:sz w:val="14"/>
          <w:szCs w:val="24"/>
        </w:rPr>
        <w:t> will have similar hash code but </w:t>
      </w:r>
      <w:r w:rsidRPr="00A34E33">
        <w:rPr>
          <w:rFonts w:ascii="Consolas" w:eastAsia="Times New Roman" w:hAnsi="Consolas" w:cs="Courier New"/>
          <w:color w:val="FF0779"/>
          <w:sz w:val="11"/>
          <w:szCs w:val="21"/>
        </w:rPr>
        <w:t>equals()</w:t>
      </w:r>
      <w:r w:rsidRPr="00A34E33">
        <w:rPr>
          <w:rFonts w:ascii="Segoe UI" w:eastAsia="Times New Roman" w:hAnsi="Segoe UI" w:cs="Segoe UI"/>
          <w:color w:val="000000"/>
          <w:sz w:val="14"/>
          <w:szCs w:val="24"/>
        </w:rPr>
        <w:t> method will test for true equality. If </w:t>
      </w:r>
      <w:r w:rsidRPr="00A34E33">
        <w:rPr>
          <w:rFonts w:ascii="Segoe UI" w:eastAsia="Times New Roman" w:hAnsi="Segoe UI" w:cs="Segoe UI"/>
          <w:b/>
          <w:bCs/>
          <w:color w:val="000000"/>
          <w:sz w:val="14"/>
          <w:szCs w:val="24"/>
        </w:rPr>
        <w:t>key.equals(k)</w:t>
      </w:r>
      <w:r w:rsidRPr="00A34E33">
        <w:rPr>
          <w:rFonts w:ascii="Segoe UI" w:eastAsia="Times New Roman" w:hAnsi="Segoe UI" w:cs="Segoe UI"/>
          <w:color w:val="000000"/>
          <w:sz w:val="14"/>
          <w:szCs w:val="24"/>
        </w:rPr>
        <w:t> will be true then both keys are treated as same key object. This will cause the replacing of value object inside </w:t>
      </w:r>
      <w:r w:rsidRPr="00A34E33">
        <w:rPr>
          <w:rFonts w:ascii="Consolas" w:eastAsia="Times New Roman" w:hAnsi="Consolas" w:cs="Courier New"/>
          <w:color w:val="FF0779"/>
          <w:sz w:val="11"/>
          <w:szCs w:val="21"/>
        </w:rPr>
        <w:t>Entry</w:t>
      </w:r>
      <w:r w:rsidRPr="00A34E33">
        <w:rPr>
          <w:rFonts w:ascii="Segoe UI" w:eastAsia="Times New Roman" w:hAnsi="Segoe UI" w:cs="Segoe UI"/>
          <w:color w:val="000000"/>
          <w:sz w:val="14"/>
          <w:szCs w:val="24"/>
        </w:rPr>
        <w:t> object only.</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In this way, </w:t>
      </w:r>
      <w:r w:rsidRPr="00A34E33">
        <w:rPr>
          <w:rFonts w:ascii="Consolas" w:eastAsia="Times New Roman" w:hAnsi="Consolas" w:cs="Courier New"/>
          <w:color w:val="FF0779"/>
          <w:sz w:val="11"/>
          <w:szCs w:val="21"/>
        </w:rPr>
        <w:t>HashMap</w:t>
      </w:r>
      <w:r w:rsidRPr="00A34E33">
        <w:rPr>
          <w:rFonts w:ascii="Segoe UI" w:eastAsia="Times New Roman" w:hAnsi="Segoe UI" w:cs="Segoe UI"/>
          <w:color w:val="000000"/>
          <w:sz w:val="14"/>
          <w:szCs w:val="24"/>
        </w:rPr>
        <w:t> ensure the uniqueness of keys.</w:t>
      </w:r>
    </w:p>
    <w:p w:rsidR="00DC6B63" w:rsidRPr="00A34E33" w:rsidRDefault="00DC6B63" w:rsidP="004454EC">
      <w:pPr>
        <w:spacing w:before="40" w:after="60" w:line="240" w:lineRule="auto"/>
        <w:contextualSpacing/>
        <w:outlineLvl w:val="0"/>
        <w:rPr>
          <w:rFonts w:ascii="Times New Roman" w:eastAsia="Times New Roman" w:hAnsi="Times New Roman" w:cs="Times New Roman"/>
          <w:b/>
          <w:bCs/>
          <w:kern w:val="36"/>
          <w:sz w:val="18"/>
          <w:szCs w:val="24"/>
        </w:rPr>
      </w:pPr>
      <w:bookmarkStart w:id="10" w:name="ques10"/>
      <w:bookmarkEnd w:id="10"/>
      <w:r w:rsidRPr="00A34E33">
        <w:rPr>
          <w:rFonts w:ascii="Times New Roman" w:eastAsia="Times New Roman" w:hAnsi="Times New Roman" w:cs="Times New Roman"/>
          <w:b/>
          <w:bCs/>
          <w:kern w:val="36"/>
          <w:sz w:val="18"/>
          <w:szCs w:val="24"/>
        </w:rPr>
        <w:t>Difference between interfaces and abstract classes?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This is very common question if you are appearing interview for junior level programmer. Well, most noticeable differences are as below:</w:t>
      </w:r>
    </w:p>
    <w:p w:rsidR="00DC6B63" w:rsidRPr="00A34E3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Variables declared in a Java interface is by default </w:t>
      </w:r>
      <w:r w:rsidRPr="00A34E33">
        <w:rPr>
          <w:rFonts w:ascii="Consolas" w:eastAsia="Times New Roman" w:hAnsi="Consolas" w:cs="Courier New"/>
          <w:color w:val="FF0779"/>
          <w:sz w:val="11"/>
          <w:szCs w:val="21"/>
        </w:rPr>
        <w:t>final</w:t>
      </w:r>
      <w:r w:rsidRPr="00A34E33">
        <w:rPr>
          <w:rFonts w:ascii="Segoe UI" w:eastAsia="Times New Roman" w:hAnsi="Segoe UI" w:cs="Segoe UI"/>
          <w:color w:val="000000"/>
          <w:sz w:val="14"/>
          <w:szCs w:val="24"/>
        </w:rPr>
        <w:t>. An abstract class may contain non-final variables.</w:t>
      </w:r>
    </w:p>
    <w:p w:rsidR="00DC6B63" w:rsidRPr="00A34E3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Java interface are implicitly </w:t>
      </w:r>
      <w:r w:rsidRPr="00A34E33">
        <w:rPr>
          <w:rFonts w:ascii="Consolas" w:eastAsia="Times New Roman" w:hAnsi="Consolas" w:cs="Courier New"/>
          <w:color w:val="FF0779"/>
          <w:sz w:val="11"/>
          <w:szCs w:val="21"/>
        </w:rPr>
        <w:t>abstract</w:t>
      </w:r>
      <w:r w:rsidRPr="00A34E33">
        <w:rPr>
          <w:rFonts w:ascii="Segoe UI" w:eastAsia="Times New Roman" w:hAnsi="Segoe UI" w:cs="Segoe UI"/>
          <w:color w:val="000000"/>
          <w:sz w:val="14"/>
          <w:szCs w:val="24"/>
        </w:rPr>
        <w:t> and cannot have implementations. A Java abstract class can have instance methods that implements a default behavior.</w:t>
      </w:r>
    </w:p>
    <w:p w:rsidR="00DC6B63" w:rsidRPr="00A34E3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Members of a Java interface are public by default. A Java abstract class can have the usual flavors of class members like </w:t>
      </w:r>
      <w:r w:rsidRPr="00A34E33">
        <w:rPr>
          <w:rFonts w:ascii="Consolas" w:eastAsia="Times New Roman" w:hAnsi="Consolas" w:cs="Courier New"/>
          <w:color w:val="FF0779"/>
          <w:sz w:val="11"/>
          <w:szCs w:val="21"/>
        </w:rPr>
        <w:t>private</w:t>
      </w:r>
      <w:r w:rsidRPr="00A34E33">
        <w:rPr>
          <w:rFonts w:ascii="Segoe UI" w:eastAsia="Times New Roman" w:hAnsi="Segoe UI" w:cs="Segoe UI"/>
          <w:color w:val="000000"/>
          <w:sz w:val="14"/>
          <w:szCs w:val="24"/>
        </w:rPr>
        <w:t>, </w:t>
      </w:r>
      <w:r w:rsidRPr="00A34E33">
        <w:rPr>
          <w:rFonts w:ascii="Consolas" w:eastAsia="Times New Roman" w:hAnsi="Consolas" w:cs="Courier New"/>
          <w:color w:val="FF0779"/>
          <w:sz w:val="11"/>
          <w:szCs w:val="21"/>
        </w:rPr>
        <w:t>abstract</w:t>
      </w:r>
      <w:r w:rsidRPr="00A34E33">
        <w:rPr>
          <w:rFonts w:ascii="Segoe UI" w:eastAsia="Times New Roman" w:hAnsi="Segoe UI" w:cs="Segoe UI"/>
          <w:color w:val="000000"/>
          <w:sz w:val="14"/>
          <w:szCs w:val="24"/>
        </w:rPr>
        <w:t>.</w:t>
      </w:r>
    </w:p>
    <w:p w:rsidR="00DC6B63" w:rsidRPr="00A34E3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Java interface should be implemented using keyword “</w:t>
      </w:r>
      <w:r w:rsidRPr="00A34E33">
        <w:rPr>
          <w:rFonts w:ascii="Segoe UI" w:eastAsia="Times New Roman" w:hAnsi="Segoe UI" w:cs="Segoe UI"/>
          <w:b/>
          <w:bCs/>
          <w:color w:val="000000"/>
          <w:sz w:val="14"/>
          <w:szCs w:val="24"/>
        </w:rPr>
        <w:t>implements</w:t>
      </w:r>
      <w:r w:rsidRPr="00A34E33">
        <w:rPr>
          <w:rFonts w:ascii="Segoe UI" w:eastAsia="Times New Roman" w:hAnsi="Segoe UI" w:cs="Segoe UI"/>
          <w:color w:val="000000"/>
          <w:sz w:val="14"/>
          <w:szCs w:val="24"/>
        </w:rPr>
        <w:t>“; A Java abstract class should be extended using keyword “</w:t>
      </w:r>
      <w:r w:rsidRPr="00A34E33">
        <w:rPr>
          <w:rFonts w:ascii="Segoe UI" w:eastAsia="Times New Roman" w:hAnsi="Segoe UI" w:cs="Segoe UI"/>
          <w:b/>
          <w:bCs/>
          <w:color w:val="000000"/>
          <w:sz w:val="14"/>
          <w:szCs w:val="24"/>
        </w:rPr>
        <w:t>extends</w:t>
      </w:r>
      <w:r w:rsidRPr="00A34E33">
        <w:rPr>
          <w:rFonts w:ascii="Segoe UI" w:eastAsia="Times New Roman" w:hAnsi="Segoe UI" w:cs="Segoe UI"/>
          <w:color w:val="000000"/>
          <w:sz w:val="14"/>
          <w:szCs w:val="24"/>
        </w:rPr>
        <w:t>“.</w:t>
      </w:r>
    </w:p>
    <w:p w:rsidR="00DC6B63" w:rsidRPr="00A34E3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 Java class can implement multiple interfaces but it can extend only one abstract class.</w:t>
      </w:r>
    </w:p>
    <w:p w:rsidR="00DC6B63" w:rsidRPr="00A34E3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Interface is </w:t>
      </w:r>
      <w:del w:id="11" w:author="Unknown">
        <w:r w:rsidRPr="00A34E33">
          <w:rPr>
            <w:rFonts w:ascii="Segoe UI" w:eastAsia="Times New Roman" w:hAnsi="Segoe UI" w:cs="Segoe UI"/>
            <w:color w:val="000000"/>
            <w:sz w:val="14"/>
            <w:szCs w:val="24"/>
          </w:rPr>
          <w:delText>absolutely abstract and</w:delText>
        </w:r>
      </w:del>
      <w:r w:rsidRPr="00A34E33">
        <w:rPr>
          <w:rFonts w:ascii="Segoe UI" w:eastAsia="Times New Roman" w:hAnsi="Segoe UI" w:cs="Segoe UI"/>
          <w:color w:val="000000"/>
          <w:sz w:val="14"/>
          <w:szCs w:val="24"/>
        </w:rPr>
        <w:t> cannot be instantiated; A Java abstract class also cannot be instantiated, but can be invoked if a main() exists. Since Java 8, you can define </w:t>
      </w:r>
      <w:hyperlink r:id="rId39" w:history="1">
        <w:r w:rsidRPr="00A34E33">
          <w:rPr>
            <w:rFonts w:ascii="Segoe UI" w:eastAsia="Times New Roman" w:hAnsi="Segoe UI" w:cs="Segoe UI"/>
            <w:b/>
            <w:bCs/>
            <w:color w:val="0366D6"/>
            <w:sz w:val="14"/>
            <w:szCs w:val="24"/>
          </w:rPr>
          <w:t>default methods in interfaces</w:t>
        </w:r>
      </w:hyperlink>
      <w:r w:rsidRPr="00A34E33">
        <w:rPr>
          <w:rFonts w:ascii="Segoe UI" w:eastAsia="Times New Roman" w:hAnsi="Segoe UI" w:cs="Segoe UI"/>
          <w:color w:val="000000"/>
          <w:sz w:val="14"/>
          <w:szCs w:val="24"/>
        </w:rPr>
        <w:t>.</w:t>
      </w:r>
    </w:p>
    <w:p w:rsidR="00DC6B63" w:rsidRPr="00A34E33" w:rsidRDefault="00DC6B63" w:rsidP="00DC6B63">
      <w:pPr>
        <w:numPr>
          <w:ilvl w:val="0"/>
          <w:numId w:val="4"/>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Abstract class are slightly faster than interface because interface involves a search before calling any overridden method in Java. This is not a significant difference in most of cases but if you are writing a time critical application than you may not want to leave any stone unturned.</w:t>
      </w:r>
    </w:p>
    <w:p w:rsidR="00DC6B63" w:rsidRPr="00A34E33" w:rsidRDefault="00DC6B63" w:rsidP="004454EC">
      <w:pPr>
        <w:spacing w:before="40" w:after="60" w:line="240" w:lineRule="auto"/>
        <w:contextualSpacing/>
        <w:outlineLvl w:val="0"/>
        <w:rPr>
          <w:rFonts w:ascii="Times New Roman" w:eastAsia="Times New Roman" w:hAnsi="Times New Roman" w:cs="Times New Roman"/>
          <w:b/>
          <w:bCs/>
          <w:kern w:val="36"/>
          <w:sz w:val="18"/>
          <w:szCs w:val="24"/>
        </w:rPr>
      </w:pPr>
      <w:bookmarkStart w:id="12" w:name="ques11"/>
      <w:bookmarkEnd w:id="12"/>
      <w:r w:rsidRPr="00A34E33">
        <w:rPr>
          <w:rFonts w:ascii="Times New Roman" w:eastAsia="Times New Roman" w:hAnsi="Times New Roman" w:cs="Times New Roman"/>
          <w:b/>
          <w:bCs/>
          <w:kern w:val="36"/>
          <w:sz w:val="18"/>
          <w:szCs w:val="24"/>
        </w:rPr>
        <w:t>When do you override hashCode() and equals()?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Consolas" w:eastAsia="Times New Roman" w:hAnsi="Consolas" w:cs="Courier New"/>
          <w:color w:val="FF0779"/>
          <w:sz w:val="11"/>
          <w:szCs w:val="21"/>
        </w:rPr>
        <w:t>hashCode()</w:t>
      </w:r>
      <w:r w:rsidRPr="00A34E33">
        <w:rPr>
          <w:rFonts w:ascii="Segoe UI" w:eastAsia="Times New Roman" w:hAnsi="Segoe UI" w:cs="Segoe UI"/>
          <w:color w:val="000000"/>
          <w:sz w:val="14"/>
          <w:szCs w:val="24"/>
        </w:rPr>
        <w:t> and </w:t>
      </w:r>
      <w:r w:rsidRPr="00A34E33">
        <w:rPr>
          <w:rFonts w:ascii="Consolas" w:eastAsia="Times New Roman" w:hAnsi="Consolas" w:cs="Courier New"/>
          <w:color w:val="FF0779"/>
          <w:sz w:val="11"/>
          <w:szCs w:val="21"/>
        </w:rPr>
        <w:t>equals()</w:t>
      </w:r>
      <w:r w:rsidRPr="00A34E33">
        <w:rPr>
          <w:rFonts w:ascii="Segoe UI" w:eastAsia="Times New Roman" w:hAnsi="Segoe UI" w:cs="Segoe UI"/>
          <w:color w:val="000000"/>
          <w:sz w:val="14"/>
          <w:szCs w:val="24"/>
        </w:rPr>
        <w:t> methods have been defined in </w:t>
      </w:r>
      <w:r w:rsidRPr="00A34E33">
        <w:rPr>
          <w:rFonts w:ascii="Consolas" w:eastAsia="Times New Roman" w:hAnsi="Consolas" w:cs="Courier New"/>
          <w:color w:val="FF0779"/>
          <w:sz w:val="11"/>
          <w:szCs w:val="21"/>
        </w:rPr>
        <w:t>Object</w:t>
      </w:r>
      <w:r w:rsidRPr="00A34E33">
        <w:rPr>
          <w:rFonts w:ascii="Segoe UI" w:eastAsia="Times New Roman" w:hAnsi="Segoe UI" w:cs="Segoe UI"/>
          <w:color w:val="000000"/>
          <w:sz w:val="14"/>
          <w:szCs w:val="24"/>
        </w:rPr>
        <w:t> class which is parent class for java objects. For this reason, all java objects inherit a default implementation of these methods.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Consolas" w:eastAsia="Times New Roman" w:hAnsi="Consolas" w:cs="Courier New"/>
          <w:color w:val="FF0779"/>
          <w:sz w:val="11"/>
          <w:szCs w:val="21"/>
        </w:rPr>
        <w:t>hashCode()</w:t>
      </w:r>
      <w:r w:rsidRPr="00A34E33">
        <w:rPr>
          <w:rFonts w:ascii="Segoe UI" w:eastAsia="Times New Roman" w:hAnsi="Segoe UI" w:cs="Segoe UI"/>
          <w:color w:val="000000"/>
          <w:sz w:val="14"/>
          <w:szCs w:val="24"/>
        </w:rPr>
        <w:t> method is used to get a unique integer for given object. This integer is used for determining the bucket location, when this object needs to be stored in some </w:t>
      </w:r>
      <w:r w:rsidRPr="00A34E33">
        <w:rPr>
          <w:rFonts w:ascii="Consolas" w:eastAsia="Times New Roman" w:hAnsi="Consolas" w:cs="Courier New"/>
          <w:color w:val="FF0779"/>
          <w:sz w:val="11"/>
          <w:szCs w:val="21"/>
        </w:rPr>
        <w:t>HashTable</w:t>
      </w:r>
      <w:r w:rsidRPr="00A34E33">
        <w:rPr>
          <w:rFonts w:ascii="Segoe UI" w:eastAsia="Times New Roman" w:hAnsi="Segoe UI" w:cs="Segoe UI"/>
          <w:color w:val="000000"/>
          <w:sz w:val="14"/>
          <w:szCs w:val="24"/>
        </w:rPr>
        <w:t> like data structure. By default, Object’s </w:t>
      </w:r>
      <w:r w:rsidRPr="00A34E33">
        <w:rPr>
          <w:rFonts w:ascii="Consolas" w:eastAsia="Times New Roman" w:hAnsi="Consolas" w:cs="Courier New"/>
          <w:color w:val="FF0779"/>
          <w:sz w:val="11"/>
          <w:szCs w:val="21"/>
        </w:rPr>
        <w:t>hashCode()</w:t>
      </w:r>
      <w:r w:rsidRPr="00A34E33">
        <w:rPr>
          <w:rFonts w:ascii="Segoe UI" w:eastAsia="Times New Roman" w:hAnsi="Segoe UI" w:cs="Segoe UI"/>
          <w:color w:val="000000"/>
          <w:sz w:val="14"/>
          <w:szCs w:val="24"/>
        </w:rPr>
        <w:t>method returns and integer representation of memory address where object is stored.</w:t>
      </w:r>
      <w:r w:rsidRPr="00A34E33">
        <w:rPr>
          <w:rFonts w:ascii="Segoe UI" w:eastAsia="Times New Roman" w:hAnsi="Segoe UI" w:cs="Segoe UI"/>
          <w:color w:val="000000"/>
          <w:sz w:val="14"/>
          <w:szCs w:val="24"/>
        </w:rPr>
        <w:br/>
      </w:r>
      <w:r w:rsidRPr="00A34E33">
        <w:rPr>
          <w:rFonts w:ascii="Consolas" w:eastAsia="Times New Roman" w:hAnsi="Consolas" w:cs="Courier New"/>
          <w:color w:val="FF0779"/>
          <w:sz w:val="11"/>
          <w:szCs w:val="21"/>
        </w:rPr>
        <w:lastRenderedPageBreak/>
        <w:t>equals()</w:t>
      </w:r>
      <w:r w:rsidRPr="00A34E33">
        <w:rPr>
          <w:rFonts w:ascii="Segoe UI" w:eastAsia="Times New Roman" w:hAnsi="Segoe UI" w:cs="Segoe UI"/>
          <w:color w:val="000000"/>
          <w:sz w:val="14"/>
          <w:szCs w:val="24"/>
        </w:rPr>
        <w:t> method, as name suggest, is used to simply verify the equality of two objects. Default implementation simply check the object references of two objects to verify their equality.</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Note that it is generally necessary to override the hashCode method whenever this method is overridden, so as to maintain the general contract for the </w:t>
      </w:r>
      <w:r w:rsidRPr="00A34E33">
        <w:rPr>
          <w:rFonts w:ascii="Consolas" w:eastAsia="Times New Roman" w:hAnsi="Consolas" w:cs="Courier New"/>
          <w:color w:val="FF0779"/>
          <w:sz w:val="11"/>
          <w:szCs w:val="21"/>
        </w:rPr>
        <w:t>hashCode()</w:t>
      </w:r>
      <w:r w:rsidRPr="00A34E33">
        <w:rPr>
          <w:rFonts w:ascii="Segoe UI" w:eastAsia="Times New Roman" w:hAnsi="Segoe UI" w:cs="Segoe UI"/>
          <w:color w:val="000000"/>
          <w:sz w:val="14"/>
          <w:szCs w:val="24"/>
        </w:rPr>
        <w:t> method, which states that equal objects must have equal hash codes.</w:t>
      </w:r>
    </w:p>
    <w:p w:rsidR="00DC6B63" w:rsidRPr="00A34E33" w:rsidRDefault="00DC6B63" w:rsidP="00DC6B63">
      <w:pPr>
        <w:numPr>
          <w:ilvl w:val="0"/>
          <w:numId w:val="5"/>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Consolas" w:eastAsia="Times New Roman" w:hAnsi="Consolas" w:cs="Courier New"/>
          <w:color w:val="FF0779"/>
          <w:sz w:val="11"/>
          <w:szCs w:val="21"/>
        </w:rPr>
        <w:t>equals()</w:t>
      </w:r>
      <w:r w:rsidRPr="00A34E33">
        <w:rPr>
          <w:rFonts w:ascii="Segoe UI" w:eastAsia="Times New Roman" w:hAnsi="Segoe UI" w:cs="Segoe UI"/>
          <w:color w:val="000000"/>
          <w:sz w:val="14"/>
          <w:szCs w:val="24"/>
        </w:rPr>
        <w:t> must define an equality relation (it must be </w:t>
      </w:r>
      <w:r w:rsidRPr="00A34E33">
        <w:rPr>
          <w:rFonts w:ascii="Segoe UI" w:eastAsia="Times New Roman" w:hAnsi="Segoe UI" w:cs="Segoe UI"/>
          <w:b/>
          <w:bCs/>
          <w:color w:val="000000"/>
          <w:sz w:val="14"/>
          <w:szCs w:val="24"/>
        </w:rPr>
        <w:t>reflexive, symmetric and transitive</w:t>
      </w:r>
      <w:r w:rsidRPr="00A34E33">
        <w:rPr>
          <w:rFonts w:ascii="Segoe UI" w:eastAsia="Times New Roman" w:hAnsi="Segoe UI" w:cs="Segoe UI"/>
          <w:color w:val="000000"/>
          <w:sz w:val="14"/>
          <w:szCs w:val="24"/>
        </w:rPr>
        <w:t>). In addition, it must be consistent (if the objects are not modified, then it must keep returning the same value). Furthermore, </w:t>
      </w:r>
      <w:r w:rsidRPr="00A34E33">
        <w:rPr>
          <w:rFonts w:ascii="Consolas" w:eastAsia="Times New Roman" w:hAnsi="Consolas" w:cs="Courier New"/>
          <w:color w:val="FF0779"/>
          <w:sz w:val="11"/>
          <w:szCs w:val="21"/>
        </w:rPr>
        <w:t>o.equals(null)</w:t>
      </w:r>
      <w:r w:rsidRPr="00A34E33">
        <w:rPr>
          <w:rFonts w:ascii="Segoe UI" w:eastAsia="Times New Roman" w:hAnsi="Segoe UI" w:cs="Segoe UI"/>
          <w:color w:val="000000"/>
          <w:sz w:val="14"/>
          <w:szCs w:val="24"/>
        </w:rPr>
        <w:t> must always return </w:t>
      </w:r>
      <w:r w:rsidRPr="00A34E33">
        <w:rPr>
          <w:rFonts w:ascii="Consolas" w:eastAsia="Times New Roman" w:hAnsi="Consolas" w:cs="Courier New"/>
          <w:color w:val="FF0779"/>
          <w:sz w:val="11"/>
          <w:szCs w:val="21"/>
        </w:rPr>
        <w:t>false</w:t>
      </w:r>
      <w:r w:rsidRPr="00A34E33">
        <w:rPr>
          <w:rFonts w:ascii="Segoe UI" w:eastAsia="Times New Roman" w:hAnsi="Segoe UI" w:cs="Segoe UI"/>
          <w:color w:val="000000"/>
          <w:sz w:val="14"/>
          <w:szCs w:val="24"/>
        </w:rPr>
        <w:t>.</w:t>
      </w:r>
    </w:p>
    <w:p w:rsidR="00DC6B63" w:rsidRPr="00A34E33" w:rsidRDefault="00DC6B63" w:rsidP="00DC6B63">
      <w:pPr>
        <w:numPr>
          <w:ilvl w:val="0"/>
          <w:numId w:val="5"/>
        </w:numPr>
        <w:shd w:val="clear" w:color="auto" w:fill="FFFFFF"/>
        <w:spacing w:before="40" w:after="60" w:line="240" w:lineRule="auto"/>
        <w:ind w:left="600"/>
        <w:contextualSpacing/>
        <w:rPr>
          <w:rFonts w:ascii="Segoe UI" w:eastAsia="Times New Roman" w:hAnsi="Segoe UI" w:cs="Segoe UI"/>
          <w:color w:val="000000"/>
          <w:sz w:val="14"/>
          <w:szCs w:val="24"/>
        </w:rPr>
      </w:pPr>
      <w:r w:rsidRPr="00A34E33">
        <w:rPr>
          <w:rFonts w:ascii="Consolas" w:eastAsia="Times New Roman" w:hAnsi="Consolas" w:cs="Courier New"/>
          <w:color w:val="FF0779"/>
          <w:sz w:val="11"/>
          <w:szCs w:val="21"/>
        </w:rPr>
        <w:t>hashCode()</w:t>
      </w:r>
      <w:r w:rsidRPr="00A34E33">
        <w:rPr>
          <w:rFonts w:ascii="Segoe UI" w:eastAsia="Times New Roman" w:hAnsi="Segoe UI" w:cs="Segoe UI"/>
          <w:color w:val="000000"/>
          <w:sz w:val="14"/>
          <w:szCs w:val="24"/>
        </w:rPr>
        <w:t> must also be consistent (if the object is not modified in terms of </w:t>
      </w:r>
      <w:r w:rsidRPr="00A34E33">
        <w:rPr>
          <w:rFonts w:ascii="Consolas" w:eastAsia="Times New Roman" w:hAnsi="Consolas" w:cs="Courier New"/>
          <w:color w:val="FF0779"/>
          <w:sz w:val="11"/>
          <w:szCs w:val="21"/>
        </w:rPr>
        <w:t>equals()</w:t>
      </w:r>
      <w:r w:rsidRPr="00A34E33">
        <w:rPr>
          <w:rFonts w:ascii="Segoe UI" w:eastAsia="Times New Roman" w:hAnsi="Segoe UI" w:cs="Segoe UI"/>
          <w:color w:val="000000"/>
          <w:sz w:val="14"/>
          <w:szCs w:val="24"/>
        </w:rPr>
        <w:t>, it must keep returning the same value).</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The relation between the two methods is:</w:t>
      </w:r>
    </w:p>
    <w:p w:rsidR="00DC6B63" w:rsidRPr="00A34E33" w:rsidRDefault="00DC6B63" w:rsidP="00DC6B63">
      <w:pPr>
        <w:shd w:val="clear" w:color="auto" w:fill="FFFFFF"/>
        <w:spacing w:before="40" w:after="60" w:line="240" w:lineRule="auto"/>
        <w:contextualSpacing/>
        <w:rPr>
          <w:rFonts w:ascii="Segoe UI" w:eastAsia="Times New Roman" w:hAnsi="Segoe UI" w:cs="Segoe UI"/>
          <w:color w:val="000000"/>
          <w:sz w:val="14"/>
          <w:szCs w:val="24"/>
        </w:rPr>
      </w:pPr>
      <w:r w:rsidRPr="00A34E33">
        <w:rPr>
          <w:rFonts w:ascii="Segoe UI" w:eastAsia="Times New Roman" w:hAnsi="Segoe UI" w:cs="Segoe UI"/>
          <w:color w:val="000000"/>
          <w:sz w:val="14"/>
          <w:szCs w:val="24"/>
        </w:rPr>
        <w:t>Whenever </w:t>
      </w:r>
      <w:r w:rsidRPr="00A34E33">
        <w:rPr>
          <w:rFonts w:ascii="Consolas" w:eastAsia="Times New Roman" w:hAnsi="Consolas" w:cs="Courier New"/>
          <w:color w:val="FF0779"/>
          <w:sz w:val="11"/>
          <w:szCs w:val="21"/>
        </w:rPr>
        <w:t>a.equals(b)</w:t>
      </w:r>
      <w:r w:rsidRPr="00A34E33">
        <w:rPr>
          <w:rFonts w:ascii="Segoe UI" w:eastAsia="Times New Roman" w:hAnsi="Segoe UI" w:cs="Segoe UI"/>
          <w:color w:val="000000"/>
          <w:sz w:val="14"/>
          <w:szCs w:val="24"/>
        </w:rPr>
        <w:t> then </w:t>
      </w:r>
      <w:r w:rsidRPr="00A34E33">
        <w:rPr>
          <w:rFonts w:ascii="Consolas" w:eastAsia="Times New Roman" w:hAnsi="Consolas" w:cs="Courier New"/>
          <w:color w:val="FF0779"/>
          <w:sz w:val="11"/>
          <w:szCs w:val="21"/>
        </w:rPr>
        <w:t>a.hashCode()</w:t>
      </w:r>
      <w:r w:rsidRPr="00A34E33">
        <w:rPr>
          <w:rFonts w:ascii="Segoe UI" w:eastAsia="Times New Roman" w:hAnsi="Segoe UI" w:cs="Segoe UI"/>
          <w:color w:val="000000"/>
          <w:sz w:val="14"/>
          <w:szCs w:val="24"/>
        </w:rPr>
        <w:t> must be same as </w:t>
      </w:r>
      <w:r w:rsidRPr="00A34E33">
        <w:rPr>
          <w:rFonts w:ascii="Consolas" w:eastAsia="Times New Roman" w:hAnsi="Consolas" w:cs="Courier New"/>
          <w:color w:val="FF0779"/>
          <w:sz w:val="11"/>
          <w:szCs w:val="21"/>
        </w:rPr>
        <w:t>b.hashCode()</w:t>
      </w:r>
      <w:r w:rsidRPr="00A34E33">
        <w:rPr>
          <w:rFonts w:ascii="Segoe UI" w:eastAsia="Times New Roman" w:hAnsi="Segoe UI" w:cs="Segoe UI"/>
          <w:color w:val="000000"/>
          <w:sz w:val="14"/>
          <w:szCs w:val="24"/>
        </w:rPr>
        <w:t>.</w:t>
      </w:r>
    </w:p>
    <w:p w:rsidR="00FE0D85" w:rsidRPr="00A34E33" w:rsidRDefault="00FE0D85" w:rsidP="00DC6B63">
      <w:pPr>
        <w:spacing w:before="40" w:after="60" w:line="240" w:lineRule="auto"/>
        <w:contextualSpacing/>
        <w:rPr>
          <w:sz w:val="16"/>
        </w:rPr>
      </w:pPr>
    </w:p>
    <w:sectPr w:rsidR="00FE0D85" w:rsidRPr="00A34E33" w:rsidSect="00933EF5">
      <w:footerReference w:type="default" r:id="rId40"/>
      <w:pgSz w:w="12240" w:h="15840"/>
      <w:pgMar w:top="450" w:right="540" w:bottom="1440" w:left="630" w:header="720" w:footer="2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0A7" w:rsidRDefault="007A10A7" w:rsidP="00DC6B63">
      <w:pPr>
        <w:spacing w:after="0" w:line="240" w:lineRule="auto"/>
      </w:pPr>
      <w:r>
        <w:separator/>
      </w:r>
    </w:p>
  </w:endnote>
  <w:endnote w:type="continuationSeparator" w:id="0">
    <w:p w:rsidR="007A10A7" w:rsidRDefault="007A10A7" w:rsidP="00DC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698517889"/>
      <w:docPartObj>
        <w:docPartGallery w:val="Page Numbers (Bottom of Page)"/>
        <w:docPartUnique/>
      </w:docPartObj>
    </w:sdtPr>
    <w:sdtContent>
      <w:p w:rsidR="00FE0D85" w:rsidRDefault="00FE0D85" w:rsidP="00DC6B6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E5C3B" w:rsidRPr="000E5C3B">
          <w:rPr>
            <w:rFonts w:asciiTheme="majorHAnsi" w:eastAsiaTheme="majorEastAsia" w:hAnsiTheme="majorHAnsi" w:cstheme="majorBidi"/>
            <w:noProof/>
            <w:sz w:val="28"/>
            <w:szCs w:val="28"/>
          </w:rPr>
          <w:t>7</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FE0D85" w:rsidRDefault="00FE0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0A7" w:rsidRDefault="007A10A7" w:rsidP="00DC6B63">
      <w:pPr>
        <w:spacing w:after="0" w:line="240" w:lineRule="auto"/>
      </w:pPr>
      <w:r>
        <w:separator/>
      </w:r>
    </w:p>
  </w:footnote>
  <w:footnote w:type="continuationSeparator" w:id="0">
    <w:p w:rsidR="007A10A7" w:rsidRDefault="007A10A7" w:rsidP="00DC6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2456"/>
    <w:multiLevelType w:val="multilevel"/>
    <w:tmpl w:val="6590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80187"/>
    <w:multiLevelType w:val="multilevel"/>
    <w:tmpl w:val="7B5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F1112"/>
    <w:multiLevelType w:val="multilevel"/>
    <w:tmpl w:val="1178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21A11"/>
    <w:multiLevelType w:val="multilevel"/>
    <w:tmpl w:val="5B5C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A1E68"/>
    <w:multiLevelType w:val="multilevel"/>
    <w:tmpl w:val="64CC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A4468"/>
    <w:multiLevelType w:val="multilevel"/>
    <w:tmpl w:val="2FDE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B37C3"/>
    <w:multiLevelType w:val="multilevel"/>
    <w:tmpl w:val="E7A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B50DC"/>
    <w:multiLevelType w:val="multilevel"/>
    <w:tmpl w:val="91F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E6BB4"/>
    <w:multiLevelType w:val="multilevel"/>
    <w:tmpl w:val="6868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7"/>
  </w:num>
  <w:num w:numId="4">
    <w:abstractNumId w:val="0"/>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3D"/>
    <w:rsid w:val="00017D85"/>
    <w:rsid w:val="000278FB"/>
    <w:rsid w:val="00062EB1"/>
    <w:rsid w:val="000E5C3B"/>
    <w:rsid w:val="001371C0"/>
    <w:rsid w:val="001B215A"/>
    <w:rsid w:val="00261D3D"/>
    <w:rsid w:val="002A2D39"/>
    <w:rsid w:val="002D1FF3"/>
    <w:rsid w:val="002F1D4A"/>
    <w:rsid w:val="00311E4D"/>
    <w:rsid w:val="003766D1"/>
    <w:rsid w:val="003B326A"/>
    <w:rsid w:val="003B7DB0"/>
    <w:rsid w:val="00434BA0"/>
    <w:rsid w:val="004454EC"/>
    <w:rsid w:val="00454F53"/>
    <w:rsid w:val="00470E72"/>
    <w:rsid w:val="004735C0"/>
    <w:rsid w:val="004F19C4"/>
    <w:rsid w:val="00507C81"/>
    <w:rsid w:val="00535C39"/>
    <w:rsid w:val="00570310"/>
    <w:rsid w:val="005F0693"/>
    <w:rsid w:val="00663B6B"/>
    <w:rsid w:val="0067744A"/>
    <w:rsid w:val="006B0682"/>
    <w:rsid w:val="006D6B55"/>
    <w:rsid w:val="00711F7A"/>
    <w:rsid w:val="0078512E"/>
    <w:rsid w:val="007A10A7"/>
    <w:rsid w:val="00804666"/>
    <w:rsid w:val="0082625F"/>
    <w:rsid w:val="00851B9B"/>
    <w:rsid w:val="00892D07"/>
    <w:rsid w:val="008B2E87"/>
    <w:rsid w:val="00913D0F"/>
    <w:rsid w:val="00933EF5"/>
    <w:rsid w:val="0097333D"/>
    <w:rsid w:val="009963CC"/>
    <w:rsid w:val="009968B0"/>
    <w:rsid w:val="00A34E33"/>
    <w:rsid w:val="00A450D0"/>
    <w:rsid w:val="00A555E7"/>
    <w:rsid w:val="00A85D6E"/>
    <w:rsid w:val="00AF2B86"/>
    <w:rsid w:val="00AF6881"/>
    <w:rsid w:val="00B538C6"/>
    <w:rsid w:val="00B55DF2"/>
    <w:rsid w:val="00BA65F5"/>
    <w:rsid w:val="00BC6876"/>
    <w:rsid w:val="00BD38D9"/>
    <w:rsid w:val="00BF16CF"/>
    <w:rsid w:val="00C02739"/>
    <w:rsid w:val="00C553F3"/>
    <w:rsid w:val="00C8646A"/>
    <w:rsid w:val="00D140C3"/>
    <w:rsid w:val="00D45572"/>
    <w:rsid w:val="00D75FC6"/>
    <w:rsid w:val="00DC503B"/>
    <w:rsid w:val="00DC6B63"/>
    <w:rsid w:val="00E14C17"/>
    <w:rsid w:val="00E15E8B"/>
    <w:rsid w:val="00EA026E"/>
    <w:rsid w:val="00EC3EC7"/>
    <w:rsid w:val="00F12305"/>
    <w:rsid w:val="00F332A1"/>
    <w:rsid w:val="00F469BE"/>
    <w:rsid w:val="00FA03A2"/>
    <w:rsid w:val="00FE0D85"/>
    <w:rsid w:val="00FE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339B8-B71D-4E31-BD87-AB5CF788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6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B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4E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3B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B63"/>
    <w:rPr>
      <w:rFonts w:ascii="Times New Roman" w:eastAsia="Times New Roman" w:hAnsi="Times New Roman" w:cs="Times New Roman"/>
      <w:b/>
      <w:bCs/>
      <w:sz w:val="36"/>
      <w:szCs w:val="36"/>
    </w:rPr>
  </w:style>
  <w:style w:type="paragraph" w:customStyle="1" w:styleId="entry-meta">
    <w:name w:val="entry-meta"/>
    <w:basedOn w:val="Normal"/>
    <w:rsid w:val="00DC6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DC6B63"/>
  </w:style>
  <w:style w:type="character" w:customStyle="1" w:styleId="entry-categories">
    <w:name w:val="entry-categories"/>
    <w:basedOn w:val="DefaultParagraphFont"/>
    <w:rsid w:val="00DC6B63"/>
  </w:style>
  <w:style w:type="character" w:styleId="Hyperlink">
    <w:name w:val="Hyperlink"/>
    <w:basedOn w:val="DefaultParagraphFont"/>
    <w:uiPriority w:val="99"/>
    <w:semiHidden/>
    <w:unhideWhenUsed/>
    <w:rsid w:val="00DC6B63"/>
    <w:rPr>
      <w:color w:val="0000FF"/>
      <w:u w:val="single"/>
    </w:rPr>
  </w:style>
  <w:style w:type="paragraph" w:styleId="NormalWeb">
    <w:name w:val="Normal (Web)"/>
    <w:basedOn w:val="Normal"/>
    <w:uiPriority w:val="99"/>
    <w:semiHidden/>
    <w:unhideWhenUsed/>
    <w:rsid w:val="00DC6B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B63"/>
    <w:rPr>
      <w:b/>
      <w:bCs/>
    </w:rPr>
  </w:style>
  <w:style w:type="paragraph" w:styleId="HTMLPreformatted">
    <w:name w:val="HTML Preformatted"/>
    <w:basedOn w:val="Normal"/>
    <w:link w:val="HTMLPreformattedChar"/>
    <w:uiPriority w:val="99"/>
    <w:semiHidden/>
    <w:unhideWhenUsed/>
    <w:rsid w:val="00DC6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B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6B63"/>
    <w:rPr>
      <w:rFonts w:ascii="Courier New" w:eastAsia="Times New Roman" w:hAnsi="Courier New" w:cs="Courier New"/>
      <w:sz w:val="20"/>
      <w:szCs w:val="20"/>
    </w:rPr>
  </w:style>
  <w:style w:type="character" w:styleId="Emphasis">
    <w:name w:val="Emphasis"/>
    <w:basedOn w:val="DefaultParagraphFont"/>
    <w:uiPriority w:val="20"/>
    <w:qFormat/>
    <w:rsid w:val="00DC6B63"/>
    <w:rPr>
      <w:i/>
      <w:iCs/>
    </w:rPr>
  </w:style>
  <w:style w:type="paragraph" w:styleId="Header">
    <w:name w:val="header"/>
    <w:basedOn w:val="Normal"/>
    <w:link w:val="HeaderChar"/>
    <w:uiPriority w:val="99"/>
    <w:unhideWhenUsed/>
    <w:rsid w:val="00DC6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B63"/>
  </w:style>
  <w:style w:type="paragraph" w:styleId="Footer">
    <w:name w:val="footer"/>
    <w:basedOn w:val="Normal"/>
    <w:link w:val="FooterChar"/>
    <w:uiPriority w:val="99"/>
    <w:unhideWhenUsed/>
    <w:rsid w:val="00DC6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B63"/>
  </w:style>
  <w:style w:type="paragraph" w:styleId="BalloonText">
    <w:name w:val="Balloon Text"/>
    <w:basedOn w:val="Normal"/>
    <w:link w:val="BalloonTextChar"/>
    <w:uiPriority w:val="99"/>
    <w:semiHidden/>
    <w:unhideWhenUsed/>
    <w:rsid w:val="002D1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FF3"/>
    <w:rPr>
      <w:rFonts w:ascii="Segoe UI" w:hAnsi="Segoe UI" w:cs="Segoe UI"/>
      <w:sz w:val="18"/>
      <w:szCs w:val="18"/>
    </w:rPr>
  </w:style>
  <w:style w:type="character" w:customStyle="1" w:styleId="Heading4Char">
    <w:name w:val="Heading 4 Char"/>
    <w:basedOn w:val="DefaultParagraphFont"/>
    <w:link w:val="Heading4"/>
    <w:uiPriority w:val="9"/>
    <w:rsid w:val="00663B6B"/>
    <w:rPr>
      <w:rFonts w:asciiTheme="majorHAnsi" w:eastAsiaTheme="majorEastAsia" w:hAnsiTheme="majorHAnsi" w:cstheme="majorBidi"/>
      <w:i/>
      <w:iCs/>
      <w:color w:val="2E74B5" w:themeColor="accent1" w:themeShade="BF"/>
    </w:rPr>
  </w:style>
  <w:style w:type="character" w:customStyle="1" w:styleId="entry-author">
    <w:name w:val="entry-author"/>
    <w:basedOn w:val="DefaultParagraphFont"/>
    <w:rsid w:val="00663B6B"/>
  </w:style>
  <w:style w:type="character" w:styleId="FollowedHyperlink">
    <w:name w:val="FollowedHyperlink"/>
    <w:basedOn w:val="DefaultParagraphFont"/>
    <w:uiPriority w:val="99"/>
    <w:semiHidden/>
    <w:unhideWhenUsed/>
    <w:rsid w:val="00663B6B"/>
    <w:rPr>
      <w:color w:val="800080"/>
      <w:u w:val="single"/>
    </w:rPr>
  </w:style>
  <w:style w:type="character" w:customStyle="1" w:styleId="Heading3Char">
    <w:name w:val="Heading 3 Char"/>
    <w:basedOn w:val="DefaultParagraphFont"/>
    <w:link w:val="Heading3"/>
    <w:uiPriority w:val="9"/>
    <w:rsid w:val="00A34E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09157">
      <w:bodyDiv w:val="1"/>
      <w:marLeft w:val="0"/>
      <w:marRight w:val="0"/>
      <w:marTop w:val="0"/>
      <w:marBottom w:val="0"/>
      <w:divBdr>
        <w:top w:val="none" w:sz="0" w:space="0" w:color="auto"/>
        <w:left w:val="none" w:sz="0" w:space="0" w:color="auto"/>
        <w:bottom w:val="none" w:sz="0" w:space="0" w:color="auto"/>
        <w:right w:val="none" w:sz="0" w:space="0" w:color="auto"/>
      </w:divBdr>
      <w:divsChild>
        <w:div w:id="992568131">
          <w:marLeft w:val="0"/>
          <w:marRight w:val="0"/>
          <w:marTop w:val="300"/>
          <w:marBottom w:val="0"/>
          <w:divBdr>
            <w:top w:val="none" w:sz="0" w:space="0" w:color="auto"/>
            <w:left w:val="none" w:sz="0" w:space="0" w:color="auto"/>
            <w:bottom w:val="none" w:sz="0" w:space="0" w:color="auto"/>
            <w:right w:val="none" w:sz="0" w:space="0" w:color="auto"/>
          </w:divBdr>
          <w:divsChild>
            <w:div w:id="282153694">
              <w:marLeft w:val="0"/>
              <w:marRight w:val="0"/>
              <w:marTop w:val="0"/>
              <w:marBottom w:val="0"/>
              <w:divBdr>
                <w:top w:val="none" w:sz="0" w:space="0" w:color="auto"/>
                <w:left w:val="none" w:sz="0" w:space="0" w:color="auto"/>
                <w:bottom w:val="none" w:sz="0" w:space="0" w:color="auto"/>
                <w:right w:val="none" w:sz="0" w:space="0" w:color="auto"/>
              </w:divBdr>
              <w:divsChild>
                <w:div w:id="1462115864">
                  <w:marLeft w:val="0"/>
                  <w:marRight w:val="0"/>
                  <w:marTop w:val="0"/>
                  <w:marBottom w:val="0"/>
                  <w:divBdr>
                    <w:top w:val="none" w:sz="0" w:space="0" w:color="auto"/>
                    <w:left w:val="none" w:sz="0" w:space="0" w:color="auto"/>
                    <w:bottom w:val="none" w:sz="0" w:space="0" w:color="auto"/>
                    <w:right w:val="none" w:sz="0" w:space="0" w:color="auto"/>
                  </w:divBdr>
                  <w:divsChild>
                    <w:div w:id="1414158562">
                      <w:marLeft w:val="0"/>
                      <w:marRight w:val="0"/>
                      <w:marTop w:val="0"/>
                      <w:marBottom w:val="0"/>
                      <w:divBdr>
                        <w:top w:val="none" w:sz="0" w:space="0" w:color="auto"/>
                        <w:left w:val="none" w:sz="0" w:space="0" w:color="auto"/>
                        <w:bottom w:val="none" w:sz="0" w:space="0" w:color="auto"/>
                        <w:right w:val="none" w:sz="0" w:space="0" w:color="auto"/>
                      </w:divBdr>
                      <w:divsChild>
                        <w:div w:id="1738438110">
                          <w:marLeft w:val="0"/>
                          <w:marRight w:val="0"/>
                          <w:marTop w:val="0"/>
                          <w:marBottom w:val="0"/>
                          <w:divBdr>
                            <w:top w:val="none" w:sz="0" w:space="0" w:color="auto"/>
                            <w:left w:val="none" w:sz="0" w:space="0" w:color="auto"/>
                            <w:bottom w:val="none" w:sz="0" w:space="0" w:color="auto"/>
                            <w:right w:val="none" w:sz="0" w:space="0" w:color="auto"/>
                          </w:divBdr>
                        </w:div>
                        <w:div w:id="1706322051">
                          <w:marLeft w:val="0"/>
                          <w:marRight w:val="0"/>
                          <w:marTop w:val="0"/>
                          <w:marBottom w:val="0"/>
                          <w:divBdr>
                            <w:top w:val="none" w:sz="0" w:space="0" w:color="auto"/>
                            <w:left w:val="none" w:sz="0" w:space="0" w:color="auto"/>
                            <w:bottom w:val="none" w:sz="0" w:space="0" w:color="auto"/>
                            <w:right w:val="none" w:sz="0" w:space="0" w:color="auto"/>
                          </w:divBdr>
                        </w:div>
                        <w:div w:id="583221735">
                          <w:marLeft w:val="0"/>
                          <w:marRight w:val="0"/>
                          <w:marTop w:val="0"/>
                          <w:marBottom w:val="0"/>
                          <w:divBdr>
                            <w:top w:val="none" w:sz="0" w:space="0" w:color="auto"/>
                            <w:left w:val="none" w:sz="0" w:space="0" w:color="auto"/>
                            <w:bottom w:val="none" w:sz="0" w:space="0" w:color="auto"/>
                            <w:right w:val="none" w:sz="0" w:space="0" w:color="auto"/>
                          </w:divBdr>
                        </w:div>
                        <w:div w:id="1723870094">
                          <w:marLeft w:val="0"/>
                          <w:marRight w:val="0"/>
                          <w:marTop w:val="0"/>
                          <w:marBottom w:val="0"/>
                          <w:divBdr>
                            <w:top w:val="none" w:sz="0" w:space="0" w:color="auto"/>
                            <w:left w:val="none" w:sz="0" w:space="0" w:color="auto"/>
                            <w:bottom w:val="none" w:sz="0" w:space="0" w:color="auto"/>
                            <w:right w:val="none" w:sz="0" w:space="0" w:color="auto"/>
                          </w:divBdr>
                        </w:div>
                        <w:div w:id="1935897943">
                          <w:marLeft w:val="0"/>
                          <w:marRight w:val="0"/>
                          <w:marTop w:val="0"/>
                          <w:marBottom w:val="0"/>
                          <w:divBdr>
                            <w:top w:val="none" w:sz="0" w:space="0" w:color="auto"/>
                            <w:left w:val="none" w:sz="0" w:space="0" w:color="auto"/>
                            <w:bottom w:val="none" w:sz="0" w:space="0" w:color="auto"/>
                            <w:right w:val="none" w:sz="0" w:space="0" w:color="auto"/>
                          </w:divBdr>
                        </w:div>
                        <w:div w:id="1056314482">
                          <w:marLeft w:val="0"/>
                          <w:marRight w:val="0"/>
                          <w:marTop w:val="0"/>
                          <w:marBottom w:val="0"/>
                          <w:divBdr>
                            <w:top w:val="none" w:sz="0" w:space="0" w:color="auto"/>
                            <w:left w:val="none" w:sz="0" w:space="0" w:color="auto"/>
                            <w:bottom w:val="none" w:sz="0" w:space="0" w:color="auto"/>
                            <w:right w:val="none" w:sz="0" w:space="0" w:color="auto"/>
                          </w:divBdr>
                        </w:div>
                        <w:div w:id="1712261633">
                          <w:marLeft w:val="0"/>
                          <w:marRight w:val="0"/>
                          <w:marTop w:val="0"/>
                          <w:marBottom w:val="0"/>
                          <w:divBdr>
                            <w:top w:val="none" w:sz="0" w:space="0" w:color="auto"/>
                            <w:left w:val="none" w:sz="0" w:space="0" w:color="auto"/>
                            <w:bottom w:val="none" w:sz="0" w:space="0" w:color="auto"/>
                            <w:right w:val="none" w:sz="0" w:space="0" w:color="auto"/>
                          </w:divBdr>
                        </w:div>
                        <w:div w:id="1475566210">
                          <w:marLeft w:val="0"/>
                          <w:marRight w:val="0"/>
                          <w:marTop w:val="0"/>
                          <w:marBottom w:val="0"/>
                          <w:divBdr>
                            <w:top w:val="none" w:sz="0" w:space="0" w:color="auto"/>
                            <w:left w:val="none" w:sz="0" w:space="0" w:color="auto"/>
                            <w:bottom w:val="none" w:sz="0" w:space="0" w:color="auto"/>
                            <w:right w:val="none" w:sz="0" w:space="0" w:color="auto"/>
                          </w:divBdr>
                        </w:div>
                        <w:div w:id="16414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2182">
              <w:marLeft w:val="0"/>
              <w:marRight w:val="0"/>
              <w:marTop w:val="0"/>
              <w:marBottom w:val="0"/>
              <w:divBdr>
                <w:top w:val="none" w:sz="0" w:space="0" w:color="auto"/>
                <w:left w:val="none" w:sz="0" w:space="0" w:color="auto"/>
                <w:bottom w:val="none" w:sz="0" w:space="0" w:color="auto"/>
                <w:right w:val="none" w:sz="0" w:space="0" w:color="auto"/>
              </w:divBdr>
              <w:divsChild>
                <w:div w:id="958494839">
                  <w:marLeft w:val="0"/>
                  <w:marRight w:val="0"/>
                  <w:marTop w:val="0"/>
                  <w:marBottom w:val="0"/>
                  <w:divBdr>
                    <w:top w:val="none" w:sz="0" w:space="0" w:color="auto"/>
                    <w:left w:val="none" w:sz="0" w:space="0" w:color="auto"/>
                    <w:bottom w:val="none" w:sz="0" w:space="0" w:color="auto"/>
                    <w:right w:val="none" w:sz="0" w:space="0" w:color="auto"/>
                  </w:divBdr>
                  <w:divsChild>
                    <w:div w:id="1045912313">
                      <w:marLeft w:val="0"/>
                      <w:marRight w:val="0"/>
                      <w:marTop w:val="0"/>
                      <w:marBottom w:val="0"/>
                      <w:divBdr>
                        <w:top w:val="none" w:sz="0" w:space="0" w:color="auto"/>
                        <w:left w:val="none" w:sz="0" w:space="0" w:color="auto"/>
                        <w:bottom w:val="none" w:sz="0" w:space="0" w:color="auto"/>
                        <w:right w:val="none" w:sz="0" w:space="0" w:color="auto"/>
                      </w:divBdr>
                      <w:divsChild>
                        <w:div w:id="6822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73482">
              <w:marLeft w:val="0"/>
              <w:marRight w:val="0"/>
              <w:marTop w:val="0"/>
              <w:marBottom w:val="0"/>
              <w:divBdr>
                <w:top w:val="none" w:sz="0" w:space="0" w:color="auto"/>
                <w:left w:val="none" w:sz="0" w:space="0" w:color="auto"/>
                <w:bottom w:val="none" w:sz="0" w:space="0" w:color="auto"/>
                <w:right w:val="none" w:sz="0" w:space="0" w:color="auto"/>
              </w:divBdr>
              <w:divsChild>
                <w:div w:id="1793861129">
                  <w:marLeft w:val="0"/>
                  <w:marRight w:val="0"/>
                  <w:marTop w:val="0"/>
                  <w:marBottom w:val="0"/>
                  <w:divBdr>
                    <w:top w:val="none" w:sz="0" w:space="0" w:color="auto"/>
                    <w:left w:val="none" w:sz="0" w:space="0" w:color="auto"/>
                    <w:bottom w:val="none" w:sz="0" w:space="0" w:color="auto"/>
                    <w:right w:val="none" w:sz="0" w:space="0" w:color="auto"/>
                  </w:divBdr>
                  <w:divsChild>
                    <w:div w:id="1911429476">
                      <w:marLeft w:val="0"/>
                      <w:marRight w:val="0"/>
                      <w:marTop w:val="0"/>
                      <w:marBottom w:val="0"/>
                      <w:divBdr>
                        <w:top w:val="none" w:sz="0" w:space="0" w:color="auto"/>
                        <w:left w:val="none" w:sz="0" w:space="0" w:color="auto"/>
                        <w:bottom w:val="none" w:sz="0" w:space="0" w:color="auto"/>
                        <w:right w:val="none" w:sz="0" w:space="0" w:color="auto"/>
                      </w:divBdr>
                      <w:divsChild>
                        <w:div w:id="11500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8009">
              <w:marLeft w:val="0"/>
              <w:marRight w:val="0"/>
              <w:marTop w:val="0"/>
              <w:marBottom w:val="0"/>
              <w:divBdr>
                <w:top w:val="none" w:sz="0" w:space="0" w:color="auto"/>
                <w:left w:val="none" w:sz="0" w:space="0" w:color="auto"/>
                <w:bottom w:val="none" w:sz="0" w:space="0" w:color="auto"/>
                <w:right w:val="none" w:sz="0" w:space="0" w:color="auto"/>
              </w:divBdr>
              <w:divsChild>
                <w:div w:id="986544784">
                  <w:marLeft w:val="0"/>
                  <w:marRight w:val="0"/>
                  <w:marTop w:val="0"/>
                  <w:marBottom w:val="0"/>
                  <w:divBdr>
                    <w:top w:val="none" w:sz="0" w:space="0" w:color="auto"/>
                    <w:left w:val="none" w:sz="0" w:space="0" w:color="auto"/>
                    <w:bottom w:val="none" w:sz="0" w:space="0" w:color="auto"/>
                    <w:right w:val="none" w:sz="0" w:space="0" w:color="auto"/>
                  </w:divBdr>
                  <w:divsChild>
                    <w:div w:id="772672970">
                      <w:marLeft w:val="0"/>
                      <w:marRight w:val="0"/>
                      <w:marTop w:val="0"/>
                      <w:marBottom w:val="0"/>
                      <w:divBdr>
                        <w:top w:val="none" w:sz="0" w:space="0" w:color="auto"/>
                        <w:left w:val="none" w:sz="0" w:space="0" w:color="auto"/>
                        <w:bottom w:val="none" w:sz="0" w:space="0" w:color="auto"/>
                        <w:right w:val="none" w:sz="0" w:space="0" w:color="auto"/>
                      </w:divBdr>
                      <w:divsChild>
                        <w:div w:id="2082365741">
                          <w:marLeft w:val="0"/>
                          <w:marRight w:val="0"/>
                          <w:marTop w:val="0"/>
                          <w:marBottom w:val="0"/>
                          <w:divBdr>
                            <w:top w:val="none" w:sz="0" w:space="0" w:color="auto"/>
                            <w:left w:val="none" w:sz="0" w:space="0" w:color="auto"/>
                            <w:bottom w:val="none" w:sz="0" w:space="0" w:color="auto"/>
                            <w:right w:val="none" w:sz="0" w:space="0" w:color="auto"/>
                          </w:divBdr>
                        </w:div>
                        <w:div w:id="504442349">
                          <w:marLeft w:val="0"/>
                          <w:marRight w:val="0"/>
                          <w:marTop w:val="0"/>
                          <w:marBottom w:val="0"/>
                          <w:divBdr>
                            <w:top w:val="none" w:sz="0" w:space="0" w:color="auto"/>
                            <w:left w:val="none" w:sz="0" w:space="0" w:color="auto"/>
                            <w:bottom w:val="none" w:sz="0" w:space="0" w:color="auto"/>
                            <w:right w:val="none" w:sz="0" w:space="0" w:color="auto"/>
                          </w:divBdr>
                        </w:div>
                        <w:div w:id="20239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6494">
              <w:marLeft w:val="0"/>
              <w:marRight w:val="0"/>
              <w:marTop w:val="0"/>
              <w:marBottom w:val="0"/>
              <w:divBdr>
                <w:top w:val="none" w:sz="0" w:space="0" w:color="auto"/>
                <w:left w:val="none" w:sz="0" w:space="0" w:color="auto"/>
                <w:bottom w:val="none" w:sz="0" w:space="0" w:color="auto"/>
                <w:right w:val="none" w:sz="0" w:space="0" w:color="auto"/>
              </w:divBdr>
              <w:divsChild>
                <w:div w:id="1393193635">
                  <w:marLeft w:val="0"/>
                  <w:marRight w:val="0"/>
                  <w:marTop w:val="0"/>
                  <w:marBottom w:val="0"/>
                  <w:divBdr>
                    <w:top w:val="none" w:sz="0" w:space="0" w:color="auto"/>
                    <w:left w:val="none" w:sz="0" w:space="0" w:color="auto"/>
                    <w:bottom w:val="none" w:sz="0" w:space="0" w:color="auto"/>
                    <w:right w:val="none" w:sz="0" w:space="0" w:color="auto"/>
                  </w:divBdr>
                  <w:divsChild>
                    <w:div w:id="53433815">
                      <w:marLeft w:val="0"/>
                      <w:marRight w:val="0"/>
                      <w:marTop w:val="0"/>
                      <w:marBottom w:val="0"/>
                      <w:divBdr>
                        <w:top w:val="none" w:sz="0" w:space="0" w:color="auto"/>
                        <w:left w:val="none" w:sz="0" w:space="0" w:color="auto"/>
                        <w:bottom w:val="none" w:sz="0" w:space="0" w:color="auto"/>
                        <w:right w:val="none" w:sz="0" w:space="0" w:color="auto"/>
                      </w:divBdr>
                      <w:divsChild>
                        <w:div w:id="158233347">
                          <w:marLeft w:val="0"/>
                          <w:marRight w:val="0"/>
                          <w:marTop w:val="0"/>
                          <w:marBottom w:val="0"/>
                          <w:divBdr>
                            <w:top w:val="none" w:sz="0" w:space="0" w:color="auto"/>
                            <w:left w:val="none" w:sz="0" w:space="0" w:color="auto"/>
                            <w:bottom w:val="none" w:sz="0" w:space="0" w:color="auto"/>
                            <w:right w:val="none" w:sz="0" w:space="0" w:color="auto"/>
                          </w:divBdr>
                        </w:div>
                        <w:div w:id="1682976768">
                          <w:marLeft w:val="0"/>
                          <w:marRight w:val="0"/>
                          <w:marTop w:val="0"/>
                          <w:marBottom w:val="0"/>
                          <w:divBdr>
                            <w:top w:val="none" w:sz="0" w:space="0" w:color="auto"/>
                            <w:left w:val="none" w:sz="0" w:space="0" w:color="auto"/>
                            <w:bottom w:val="none" w:sz="0" w:space="0" w:color="auto"/>
                            <w:right w:val="none" w:sz="0" w:space="0" w:color="auto"/>
                          </w:divBdr>
                        </w:div>
                        <w:div w:id="1328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80588">
              <w:marLeft w:val="0"/>
              <w:marRight w:val="0"/>
              <w:marTop w:val="0"/>
              <w:marBottom w:val="0"/>
              <w:divBdr>
                <w:top w:val="none" w:sz="0" w:space="0" w:color="auto"/>
                <w:left w:val="none" w:sz="0" w:space="0" w:color="auto"/>
                <w:bottom w:val="none" w:sz="0" w:space="0" w:color="auto"/>
                <w:right w:val="none" w:sz="0" w:space="0" w:color="auto"/>
              </w:divBdr>
              <w:divsChild>
                <w:div w:id="1863320558">
                  <w:marLeft w:val="0"/>
                  <w:marRight w:val="0"/>
                  <w:marTop w:val="0"/>
                  <w:marBottom w:val="0"/>
                  <w:divBdr>
                    <w:top w:val="none" w:sz="0" w:space="0" w:color="auto"/>
                    <w:left w:val="none" w:sz="0" w:space="0" w:color="auto"/>
                    <w:bottom w:val="none" w:sz="0" w:space="0" w:color="auto"/>
                    <w:right w:val="none" w:sz="0" w:space="0" w:color="auto"/>
                  </w:divBdr>
                  <w:divsChild>
                    <w:div w:id="989097378">
                      <w:marLeft w:val="0"/>
                      <w:marRight w:val="0"/>
                      <w:marTop w:val="0"/>
                      <w:marBottom w:val="0"/>
                      <w:divBdr>
                        <w:top w:val="none" w:sz="0" w:space="0" w:color="auto"/>
                        <w:left w:val="none" w:sz="0" w:space="0" w:color="auto"/>
                        <w:bottom w:val="none" w:sz="0" w:space="0" w:color="auto"/>
                        <w:right w:val="none" w:sz="0" w:space="0" w:color="auto"/>
                      </w:divBdr>
                      <w:divsChild>
                        <w:div w:id="1226603995">
                          <w:marLeft w:val="0"/>
                          <w:marRight w:val="0"/>
                          <w:marTop w:val="0"/>
                          <w:marBottom w:val="0"/>
                          <w:divBdr>
                            <w:top w:val="none" w:sz="0" w:space="0" w:color="auto"/>
                            <w:left w:val="none" w:sz="0" w:space="0" w:color="auto"/>
                            <w:bottom w:val="none" w:sz="0" w:space="0" w:color="auto"/>
                            <w:right w:val="none" w:sz="0" w:space="0" w:color="auto"/>
                          </w:divBdr>
                        </w:div>
                        <w:div w:id="1663705301">
                          <w:marLeft w:val="0"/>
                          <w:marRight w:val="0"/>
                          <w:marTop w:val="0"/>
                          <w:marBottom w:val="0"/>
                          <w:divBdr>
                            <w:top w:val="none" w:sz="0" w:space="0" w:color="auto"/>
                            <w:left w:val="none" w:sz="0" w:space="0" w:color="auto"/>
                            <w:bottom w:val="none" w:sz="0" w:space="0" w:color="auto"/>
                            <w:right w:val="none" w:sz="0" w:space="0" w:color="auto"/>
                          </w:divBdr>
                        </w:div>
                        <w:div w:id="401175137">
                          <w:marLeft w:val="0"/>
                          <w:marRight w:val="0"/>
                          <w:marTop w:val="0"/>
                          <w:marBottom w:val="0"/>
                          <w:divBdr>
                            <w:top w:val="none" w:sz="0" w:space="0" w:color="auto"/>
                            <w:left w:val="none" w:sz="0" w:space="0" w:color="auto"/>
                            <w:bottom w:val="none" w:sz="0" w:space="0" w:color="auto"/>
                            <w:right w:val="none" w:sz="0" w:space="0" w:color="auto"/>
                          </w:divBdr>
                        </w:div>
                        <w:div w:id="700983907">
                          <w:marLeft w:val="0"/>
                          <w:marRight w:val="0"/>
                          <w:marTop w:val="0"/>
                          <w:marBottom w:val="0"/>
                          <w:divBdr>
                            <w:top w:val="none" w:sz="0" w:space="0" w:color="auto"/>
                            <w:left w:val="none" w:sz="0" w:space="0" w:color="auto"/>
                            <w:bottom w:val="none" w:sz="0" w:space="0" w:color="auto"/>
                            <w:right w:val="none" w:sz="0" w:space="0" w:color="auto"/>
                          </w:divBdr>
                        </w:div>
                        <w:div w:id="822619621">
                          <w:marLeft w:val="0"/>
                          <w:marRight w:val="0"/>
                          <w:marTop w:val="0"/>
                          <w:marBottom w:val="0"/>
                          <w:divBdr>
                            <w:top w:val="none" w:sz="0" w:space="0" w:color="auto"/>
                            <w:left w:val="none" w:sz="0" w:space="0" w:color="auto"/>
                            <w:bottom w:val="none" w:sz="0" w:space="0" w:color="auto"/>
                            <w:right w:val="none" w:sz="0" w:space="0" w:color="auto"/>
                          </w:divBdr>
                        </w:div>
                        <w:div w:id="1284849961">
                          <w:marLeft w:val="0"/>
                          <w:marRight w:val="0"/>
                          <w:marTop w:val="0"/>
                          <w:marBottom w:val="0"/>
                          <w:divBdr>
                            <w:top w:val="none" w:sz="0" w:space="0" w:color="auto"/>
                            <w:left w:val="none" w:sz="0" w:space="0" w:color="auto"/>
                            <w:bottom w:val="none" w:sz="0" w:space="0" w:color="auto"/>
                            <w:right w:val="none" w:sz="0" w:space="0" w:color="auto"/>
                          </w:divBdr>
                        </w:div>
                        <w:div w:id="1825773323">
                          <w:marLeft w:val="0"/>
                          <w:marRight w:val="0"/>
                          <w:marTop w:val="0"/>
                          <w:marBottom w:val="0"/>
                          <w:divBdr>
                            <w:top w:val="none" w:sz="0" w:space="0" w:color="auto"/>
                            <w:left w:val="none" w:sz="0" w:space="0" w:color="auto"/>
                            <w:bottom w:val="none" w:sz="0" w:space="0" w:color="auto"/>
                            <w:right w:val="none" w:sz="0" w:space="0" w:color="auto"/>
                          </w:divBdr>
                        </w:div>
                        <w:div w:id="513611411">
                          <w:marLeft w:val="0"/>
                          <w:marRight w:val="0"/>
                          <w:marTop w:val="0"/>
                          <w:marBottom w:val="0"/>
                          <w:divBdr>
                            <w:top w:val="none" w:sz="0" w:space="0" w:color="auto"/>
                            <w:left w:val="none" w:sz="0" w:space="0" w:color="auto"/>
                            <w:bottom w:val="none" w:sz="0" w:space="0" w:color="auto"/>
                            <w:right w:val="none" w:sz="0" w:space="0" w:color="auto"/>
                          </w:divBdr>
                        </w:div>
                        <w:div w:id="372077450">
                          <w:marLeft w:val="0"/>
                          <w:marRight w:val="0"/>
                          <w:marTop w:val="0"/>
                          <w:marBottom w:val="0"/>
                          <w:divBdr>
                            <w:top w:val="none" w:sz="0" w:space="0" w:color="auto"/>
                            <w:left w:val="none" w:sz="0" w:space="0" w:color="auto"/>
                            <w:bottom w:val="none" w:sz="0" w:space="0" w:color="auto"/>
                            <w:right w:val="none" w:sz="0" w:space="0" w:color="auto"/>
                          </w:divBdr>
                        </w:div>
                        <w:div w:id="233204008">
                          <w:marLeft w:val="0"/>
                          <w:marRight w:val="0"/>
                          <w:marTop w:val="0"/>
                          <w:marBottom w:val="0"/>
                          <w:divBdr>
                            <w:top w:val="none" w:sz="0" w:space="0" w:color="auto"/>
                            <w:left w:val="none" w:sz="0" w:space="0" w:color="auto"/>
                            <w:bottom w:val="none" w:sz="0" w:space="0" w:color="auto"/>
                            <w:right w:val="none" w:sz="0" w:space="0" w:color="auto"/>
                          </w:divBdr>
                        </w:div>
                        <w:div w:id="1204976830">
                          <w:marLeft w:val="0"/>
                          <w:marRight w:val="0"/>
                          <w:marTop w:val="0"/>
                          <w:marBottom w:val="0"/>
                          <w:divBdr>
                            <w:top w:val="none" w:sz="0" w:space="0" w:color="auto"/>
                            <w:left w:val="none" w:sz="0" w:space="0" w:color="auto"/>
                            <w:bottom w:val="none" w:sz="0" w:space="0" w:color="auto"/>
                            <w:right w:val="none" w:sz="0" w:space="0" w:color="auto"/>
                          </w:divBdr>
                        </w:div>
                        <w:div w:id="950666048">
                          <w:marLeft w:val="0"/>
                          <w:marRight w:val="0"/>
                          <w:marTop w:val="0"/>
                          <w:marBottom w:val="0"/>
                          <w:divBdr>
                            <w:top w:val="none" w:sz="0" w:space="0" w:color="auto"/>
                            <w:left w:val="none" w:sz="0" w:space="0" w:color="auto"/>
                            <w:bottom w:val="none" w:sz="0" w:space="0" w:color="auto"/>
                            <w:right w:val="none" w:sz="0" w:space="0" w:color="auto"/>
                          </w:divBdr>
                        </w:div>
                        <w:div w:id="964844979">
                          <w:marLeft w:val="0"/>
                          <w:marRight w:val="0"/>
                          <w:marTop w:val="0"/>
                          <w:marBottom w:val="0"/>
                          <w:divBdr>
                            <w:top w:val="none" w:sz="0" w:space="0" w:color="auto"/>
                            <w:left w:val="none" w:sz="0" w:space="0" w:color="auto"/>
                            <w:bottom w:val="none" w:sz="0" w:space="0" w:color="auto"/>
                            <w:right w:val="none" w:sz="0" w:space="0" w:color="auto"/>
                          </w:divBdr>
                        </w:div>
                        <w:div w:id="1315338200">
                          <w:marLeft w:val="0"/>
                          <w:marRight w:val="0"/>
                          <w:marTop w:val="0"/>
                          <w:marBottom w:val="0"/>
                          <w:divBdr>
                            <w:top w:val="none" w:sz="0" w:space="0" w:color="auto"/>
                            <w:left w:val="none" w:sz="0" w:space="0" w:color="auto"/>
                            <w:bottom w:val="none" w:sz="0" w:space="0" w:color="auto"/>
                            <w:right w:val="none" w:sz="0" w:space="0" w:color="auto"/>
                          </w:divBdr>
                        </w:div>
                        <w:div w:id="1295016730">
                          <w:marLeft w:val="0"/>
                          <w:marRight w:val="0"/>
                          <w:marTop w:val="0"/>
                          <w:marBottom w:val="0"/>
                          <w:divBdr>
                            <w:top w:val="none" w:sz="0" w:space="0" w:color="auto"/>
                            <w:left w:val="none" w:sz="0" w:space="0" w:color="auto"/>
                            <w:bottom w:val="none" w:sz="0" w:space="0" w:color="auto"/>
                            <w:right w:val="none" w:sz="0" w:space="0" w:color="auto"/>
                          </w:divBdr>
                        </w:div>
                        <w:div w:id="95712979">
                          <w:marLeft w:val="0"/>
                          <w:marRight w:val="0"/>
                          <w:marTop w:val="0"/>
                          <w:marBottom w:val="0"/>
                          <w:divBdr>
                            <w:top w:val="none" w:sz="0" w:space="0" w:color="auto"/>
                            <w:left w:val="none" w:sz="0" w:space="0" w:color="auto"/>
                            <w:bottom w:val="none" w:sz="0" w:space="0" w:color="auto"/>
                            <w:right w:val="none" w:sz="0" w:space="0" w:color="auto"/>
                          </w:divBdr>
                        </w:div>
                        <w:div w:id="565529179">
                          <w:marLeft w:val="0"/>
                          <w:marRight w:val="0"/>
                          <w:marTop w:val="0"/>
                          <w:marBottom w:val="0"/>
                          <w:divBdr>
                            <w:top w:val="none" w:sz="0" w:space="0" w:color="auto"/>
                            <w:left w:val="none" w:sz="0" w:space="0" w:color="auto"/>
                            <w:bottom w:val="none" w:sz="0" w:space="0" w:color="auto"/>
                            <w:right w:val="none" w:sz="0" w:space="0" w:color="auto"/>
                          </w:divBdr>
                        </w:div>
                        <w:div w:id="622199722">
                          <w:marLeft w:val="0"/>
                          <w:marRight w:val="0"/>
                          <w:marTop w:val="0"/>
                          <w:marBottom w:val="0"/>
                          <w:divBdr>
                            <w:top w:val="none" w:sz="0" w:space="0" w:color="auto"/>
                            <w:left w:val="none" w:sz="0" w:space="0" w:color="auto"/>
                            <w:bottom w:val="none" w:sz="0" w:space="0" w:color="auto"/>
                            <w:right w:val="none" w:sz="0" w:space="0" w:color="auto"/>
                          </w:divBdr>
                        </w:div>
                        <w:div w:id="643123508">
                          <w:marLeft w:val="0"/>
                          <w:marRight w:val="0"/>
                          <w:marTop w:val="0"/>
                          <w:marBottom w:val="0"/>
                          <w:divBdr>
                            <w:top w:val="none" w:sz="0" w:space="0" w:color="auto"/>
                            <w:left w:val="none" w:sz="0" w:space="0" w:color="auto"/>
                            <w:bottom w:val="none" w:sz="0" w:space="0" w:color="auto"/>
                            <w:right w:val="none" w:sz="0" w:space="0" w:color="auto"/>
                          </w:divBdr>
                        </w:div>
                        <w:div w:id="1630895020">
                          <w:marLeft w:val="0"/>
                          <w:marRight w:val="0"/>
                          <w:marTop w:val="0"/>
                          <w:marBottom w:val="0"/>
                          <w:divBdr>
                            <w:top w:val="none" w:sz="0" w:space="0" w:color="auto"/>
                            <w:left w:val="none" w:sz="0" w:space="0" w:color="auto"/>
                            <w:bottom w:val="none" w:sz="0" w:space="0" w:color="auto"/>
                            <w:right w:val="none" w:sz="0" w:space="0" w:color="auto"/>
                          </w:divBdr>
                        </w:div>
                        <w:div w:id="375282186">
                          <w:marLeft w:val="0"/>
                          <w:marRight w:val="0"/>
                          <w:marTop w:val="0"/>
                          <w:marBottom w:val="0"/>
                          <w:divBdr>
                            <w:top w:val="none" w:sz="0" w:space="0" w:color="auto"/>
                            <w:left w:val="none" w:sz="0" w:space="0" w:color="auto"/>
                            <w:bottom w:val="none" w:sz="0" w:space="0" w:color="auto"/>
                            <w:right w:val="none" w:sz="0" w:space="0" w:color="auto"/>
                          </w:divBdr>
                        </w:div>
                        <w:div w:id="1382705335">
                          <w:marLeft w:val="0"/>
                          <w:marRight w:val="0"/>
                          <w:marTop w:val="0"/>
                          <w:marBottom w:val="0"/>
                          <w:divBdr>
                            <w:top w:val="none" w:sz="0" w:space="0" w:color="auto"/>
                            <w:left w:val="none" w:sz="0" w:space="0" w:color="auto"/>
                            <w:bottom w:val="none" w:sz="0" w:space="0" w:color="auto"/>
                            <w:right w:val="none" w:sz="0" w:space="0" w:color="auto"/>
                          </w:divBdr>
                        </w:div>
                        <w:div w:id="1470052809">
                          <w:marLeft w:val="0"/>
                          <w:marRight w:val="0"/>
                          <w:marTop w:val="0"/>
                          <w:marBottom w:val="0"/>
                          <w:divBdr>
                            <w:top w:val="none" w:sz="0" w:space="0" w:color="auto"/>
                            <w:left w:val="none" w:sz="0" w:space="0" w:color="auto"/>
                            <w:bottom w:val="none" w:sz="0" w:space="0" w:color="auto"/>
                            <w:right w:val="none" w:sz="0" w:space="0" w:color="auto"/>
                          </w:divBdr>
                        </w:div>
                        <w:div w:id="1730374641">
                          <w:marLeft w:val="0"/>
                          <w:marRight w:val="0"/>
                          <w:marTop w:val="0"/>
                          <w:marBottom w:val="0"/>
                          <w:divBdr>
                            <w:top w:val="none" w:sz="0" w:space="0" w:color="auto"/>
                            <w:left w:val="none" w:sz="0" w:space="0" w:color="auto"/>
                            <w:bottom w:val="none" w:sz="0" w:space="0" w:color="auto"/>
                            <w:right w:val="none" w:sz="0" w:space="0" w:color="auto"/>
                          </w:divBdr>
                        </w:div>
                        <w:div w:id="377820899">
                          <w:marLeft w:val="0"/>
                          <w:marRight w:val="0"/>
                          <w:marTop w:val="0"/>
                          <w:marBottom w:val="0"/>
                          <w:divBdr>
                            <w:top w:val="none" w:sz="0" w:space="0" w:color="auto"/>
                            <w:left w:val="none" w:sz="0" w:space="0" w:color="auto"/>
                            <w:bottom w:val="none" w:sz="0" w:space="0" w:color="auto"/>
                            <w:right w:val="none" w:sz="0" w:space="0" w:color="auto"/>
                          </w:divBdr>
                        </w:div>
                        <w:div w:id="102848813">
                          <w:marLeft w:val="0"/>
                          <w:marRight w:val="0"/>
                          <w:marTop w:val="0"/>
                          <w:marBottom w:val="0"/>
                          <w:divBdr>
                            <w:top w:val="none" w:sz="0" w:space="0" w:color="auto"/>
                            <w:left w:val="none" w:sz="0" w:space="0" w:color="auto"/>
                            <w:bottom w:val="none" w:sz="0" w:space="0" w:color="auto"/>
                            <w:right w:val="none" w:sz="0" w:space="0" w:color="auto"/>
                          </w:divBdr>
                        </w:div>
                        <w:div w:id="724334242">
                          <w:marLeft w:val="0"/>
                          <w:marRight w:val="0"/>
                          <w:marTop w:val="0"/>
                          <w:marBottom w:val="0"/>
                          <w:divBdr>
                            <w:top w:val="none" w:sz="0" w:space="0" w:color="auto"/>
                            <w:left w:val="none" w:sz="0" w:space="0" w:color="auto"/>
                            <w:bottom w:val="none" w:sz="0" w:space="0" w:color="auto"/>
                            <w:right w:val="none" w:sz="0" w:space="0" w:color="auto"/>
                          </w:divBdr>
                        </w:div>
                        <w:div w:id="1402481383">
                          <w:marLeft w:val="0"/>
                          <w:marRight w:val="0"/>
                          <w:marTop w:val="0"/>
                          <w:marBottom w:val="0"/>
                          <w:divBdr>
                            <w:top w:val="none" w:sz="0" w:space="0" w:color="auto"/>
                            <w:left w:val="none" w:sz="0" w:space="0" w:color="auto"/>
                            <w:bottom w:val="none" w:sz="0" w:space="0" w:color="auto"/>
                            <w:right w:val="none" w:sz="0" w:space="0" w:color="auto"/>
                          </w:divBdr>
                        </w:div>
                        <w:div w:id="2052028030">
                          <w:marLeft w:val="0"/>
                          <w:marRight w:val="0"/>
                          <w:marTop w:val="0"/>
                          <w:marBottom w:val="0"/>
                          <w:divBdr>
                            <w:top w:val="none" w:sz="0" w:space="0" w:color="auto"/>
                            <w:left w:val="none" w:sz="0" w:space="0" w:color="auto"/>
                            <w:bottom w:val="none" w:sz="0" w:space="0" w:color="auto"/>
                            <w:right w:val="none" w:sz="0" w:space="0" w:color="auto"/>
                          </w:divBdr>
                        </w:div>
                        <w:div w:id="1619096455">
                          <w:marLeft w:val="0"/>
                          <w:marRight w:val="0"/>
                          <w:marTop w:val="0"/>
                          <w:marBottom w:val="0"/>
                          <w:divBdr>
                            <w:top w:val="none" w:sz="0" w:space="0" w:color="auto"/>
                            <w:left w:val="none" w:sz="0" w:space="0" w:color="auto"/>
                            <w:bottom w:val="none" w:sz="0" w:space="0" w:color="auto"/>
                            <w:right w:val="none" w:sz="0" w:space="0" w:color="auto"/>
                          </w:divBdr>
                        </w:div>
                        <w:div w:id="593438897">
                          <w:marLeft w:val="0"/>
                          <w:marRight w:val="0"/>
                          <w:marTop w:val="0"/>
                          <w:marBottom w:val="0"/>
                          <w:divBdr>
                            <w:top w:val="none" w:sz="0" w:space="0" w:color="auto"/>
                            <w:left w:val="none" w:sz="0" w:space="0" w:color="auto"/>
                            <w:bottom w:val="none" w:sz="0" w:space="0" w:color="auto"/>
                            <w:right w:val="none" w:sz="0" w:space="0" w:color="auto"/>
                          </w:divBdr>
                        </w:div>
                        <w:div w:id="4606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766">
              <w:marLeft w:val="0"/>
              <w:marRight w:val="0"/>
              <w:marTop w:val="0"/>
              <w:marBottom w:val="0"/>
              <w:divBdr>
                <w:top w:val="none" w:sz="0" w:space="0" w:color="auto"/>
                <w:left w:val="none" w:sz="0" w:space="0" w:color="auto"/>
                <w:bottom w:val="none" w:sz="0" w:space="0" w:color="auto"/>
                <w:right w:val="none" w:sz="0" w:space="0" w:color="auto"/>
              </w:divBdr>
              <w:divsChild>
                <w:div w:id="1851720834">
                  <w:marLeft w:val="0"/>
                  <w:marRight w:val="0"/>
                  <w:marTop w:val="0"/>
                  <w:marBottom w:val="0"/>
                  <w:divBdr>
                    <w:top w:val="none" w:sz="0" w:space="0" w:color="auto"/>
                    <w:left w:val="none" w:sz="0" w:space="0" w:color="auto"/>
                    <w:bottom w:val="none" w:sz="0" w:space="0" w:color="auto"/>
                    <w:right w:val="none" w:sz="0" w:space="0" w:color="auto"/>
                  </w:divBdr>
                  <w:divsChild>
                    <w:div w:id="1880391249">
                      <w:marLeft w:val="0"/>
                      <w:marRight w:val="0"/>
                      <w:marTop w:val="0"/>
                      <w:marBottom w:val="0"/>
                      <w:divBdr>
                        <w:top w:val="none" w:sz="0" w:space="0" w:color="auto"/>
                        <w:left w:val="none" w:sz="0" w:space="0" w:color="auto"/>
                        <w:bottom w:val="none" w:sz="0" w:space="0" w:color="auto"/>
                        <w:right w:val="none" w:sz="0" w:space="0" w:color="auto"/>
                      </w:divBdr>
                      <w:divsChild>
                        <w:div w:id="244851133">
                          <w:marLeft w:val="0"/>
                          <w:marRight w:val="0"/>
                          <w:marTop w:val="0"/>
                          <w:marBottom w:val="0"/>
                          <w:divBdr>
                            <w:top w:val="none" w:sz="0" w:space="0" w:color="auto"/>
                            <w:left w:val="none" w:sz="0" w:space="0" w:color="auto"/>
                            <w:bottom w:val="none" w:sz="0" w:space="0" w:color="auto"/>
                            <w:right w:val="none" w:sz="0" w:space="0" w:color="auto"/>
                          </w:divBdr>
                        </w:div>
                        <w:div w:id="1780173163">
                          <w:marLeft w:val="0"/>
                          <w:marRight w:val="0"/>
                          <w:marTop w:val="0"/>
                          <w:marBottom w:val="0"/>
                          <w:divBdr>
                            <w:top w:val="none" w:sz="0" w:space="0" w:color="auto"/>
                            <w:left w:val="none" w:sz="0" w:space="0" w:color="auto"/>
                            <w:bottom w:val="none" w:sz="0" w:space="0" w:color="auto"/>
                            <w:right w:val="none" w:sz="0" w:space="0" w:color="auto"/>
                          </w:divBdr>
                        </w:div>
                        <w:div w:id="800616772">
                          <w:marLeft w:val="0"/>
                          <w:marRight w:val="0"/>
                          <w:marTop w:val="0"/>
                          <w:marBottom w:val="0"/>
                          <w:divBdr>
                            <w:top w:val="none" w:sz="0" w:space="0" w:color="auto"/>
                            <w:left w:val="none" w:sz="0" w:space="0" w:color="auto"/>
                            <w:bottom w:val="none" w:sz="0" w:space="0" w:color="auto"/>
                            <w:right w:val="none" w:sz="0" w:space="0" w:color="auto"/>
                          </w:divBdr>
                        </w:div>
                        <w:div w:id="1781610032">
                          <w:marLeft w:val="0"/>
                          <w:marRight w:val="0"/>
                          <w:marTop w:val="0"/>
                          <w:marBottom w:val="0"/>
                          <w:divBdr>
                            <w:top w:val="none" w:sz="0" w:space="0" w:color="auto"/>
                            <w:left w:val="none" w:sz="0" w:space="0" w:color="auto"/>
                            <w:bottom w:val="none" w:sz="0" w:space="0" w:color="auto"/>
                            <w:right w:val="none" w:sz="0" w:space="0" w:color="auto"/>
                          </w:divBdr>
                        </w:div>
                        <w:div w:id="1677462425">
                          <w:marLeft w:val="0"/>
                          <w:marRight w:val="0"/>
                          <w:marTop w:val="0"/>
                          <w:marBottom w:val="0"/>
                          <w:divBdr>
                            <w:top w:val="none" w:sz="0" w:space="0" w:color="auto"/>
                            <w:left w:val="none" w:sz="0" w:space="0" w:color="auto"/>
                            <w:bottom w:val="none" w:sz="0" w:space="0" w:color="auto"/>
                            <w:right w:val="none" w:sz="0" w:space="0" w:color="auto"/>
                          </w:divBdr>
                        </w:div>
                        <w:div w:id="186333915">
                          <w:marLeft w:val="0"/>
                          <w:marRight w:val="0"/>
                          <w:marTop w:val="0"/>
                          <w:marBottom w:val="0"/>
                          <w:divBdr>
                            <w:top w:val="none" w:sz="0" w:space="0" w:color="auto"/>
                            <w:left w:val="none" w:sz="0" w:space="0" w:color="auto"/>
                            <w:bottom w:val="none" w:sz="0" w:space="0" w:color="auto"/>
                            <w:right w:val="none" w:sz="0" w:space="0" w:color="auto"/>
                          </w:divBdr>
                        </w:div>
                        <w:div w:id="62527405">
                          <w:marLeft w:val="0"/>
                          <w:marRight w:val="0"/>
                          <w:marTop w:val="0"/>
                          <w:marBottom w:val="0"/>
                          <w:divBdr>
                            <w:top w:val="none" w:sz="0" w:space="0" w:color="auto"/>
                            <w:left w:val="none" w:sz="0" w:space="0" w:color="auto"/>
                            <w:bottom w:val="none" w:sz="0" w:space="0" w:color="auto"/>
                            <w:right w:val="none" w:sz="0" w:space="0" w:color="auto"/>
                          </w:divBdr>
                        </w:div>
                        <w:div w:id="1602298322">
                          <w:marLeft w:val="0"/>
                          <w:marRight w:val="0"/>
                          <w:marTop w:val="0"/>
                          <w:marBottom w:val="0"/>
                          <w:divBdr>
                            <w:top w:val="none" w:sz="0" w:space="0" w:color="auto"/>
                            <w:left w:val="none" w:sz="0" w:space="0" w:color="auto"/>
                            <w:bottom w:val="none" w:sz="0" w:space="0" w:color="auto"/>
                            <w:right w:val="none" w:sz="0" w:space="0" w:color="auto"/>
                          </w:divBdr>
                        </w:div>
                        <w:div w:id="124472364">
                          <w:marLeft w:val="0"/>
                          <w:marRight w:val="0"/>
                          <w:marTop w:val="0"/>
                          <w:marBottom w:val="0"/>
                          <w:divBdr>
                            <w:top w:val="none" w:sz="0" w:space="0" w:color="auto"/>
                            <w:left w:val="none" w:sz="0" w:space="0" w:color="auto"/>
                            <w:bottom w:val="none" w:sz="0" w:space="0" w:color="auto"/>
                            <w:right w:val="none" w:sz="0" w:space="0" w:color="auto"/>
                          </w:divBdr>
                        </w:div>
                        <w:div w:id="1065420061">
                          <w:marLeft w:val="0"/>
                          <w:marRight w:val="0"/>
                          <w:marTop w:val="0"/>
                          <w:marBottom w:val="0"/>
                          <w:divBdr>
                            <w:top w:val="none" w:sz="0" w:space="0" w:color="auto"/>
                            <w:left w:val="none" w:sz="0" w:space="0" w:color="auto"/>
                            <w:bottom w:val="none" w:sz="0" w:space="0" w:color="auto"/>
                            <w:right w:val="none" w:sz="0" w:space="0" w:color="auto"/>
                          </w:divBdr>
                        </w:div>
                        <w:div w:id="1013384470">
                          <w:marLeft w:val="0"/>
                          <w:marRight w:val="0"/>
                          <w:marTop w:val="0"/>
                          <w:marBottom w:val="0"/>
                          <w:divBdr>
                            <w:top w:val="none" w:sz="0" w:space="0" w:color="auto"/>
                            <w:left w:val="none" w:sz="0" w:space="0" w:color="auto"/>
                            <w:bottom w:val="none" w:sz="0" w:space="0" w:color="auto"/>
                            <w:right w:val="none" w:sz="0" w:space="0" w:color="auto"/>
                          </w:divBdr>
                        </w:div>
                        <w:div w:id="361519341">
                          <w:marLeft w:val="0"/>
                          <w:marRight w:val="0"/>
                          <w:marTop w:val="0"/>
                          <w:marBottom w:val="0"/>
                          <w:divBdr>
                            <w:top w:val="none" w:sz="0" w:space="0" w:color="auto"/>
                            <w:left w:val="none" w:sz="0" w:space="0" w:color="auto"/>
                            <w:bottom w:val="none" w:sz="0" w:space="0" w:color="auto"/>
                            <w:right w:val="none" w:sz="0" w:space="0" w:color="auto"/>
                          </w:divBdr>
                        </w:div>
                        <w:div w:id="209537650">
                          <w:marLeft w:val="0"/>
                          <w:marRight w:val="0"/>
                          <w:marTop w:val="0"/>
                          <w:marBottom w:val="0"/>
                          <w:divBdr>
                            <w:top w:val="none" w:sz="0" w:space="0" w:color="auto"/>
                            <w:left w:val="none" w:sz="0" w:space="0" w:color="auto"/>
                            <w:bottom w:val="none" w:sz="0" w:space="0" w:color="auto"/>
                            <w:right w:val="none" w:sz="0" w:space="0" w:color="auto"/>
                          </w:divBdr>
                        </w:div>
                        <w:div w:id="245457359">
                          <w:marLeft w:val="0"/>
                          <w:marRight w:val="0"/>
                          <w:marTop w:val="0"/>
                          <w:marBottom w:val="0"/>
                          <w:divBdr>
                            <w:top w:val="none" w:sz="0" w:space="0" w:color="auto"/>
                            <w:left w:val="none" w:sz="0" w:space="0" w:color="auto"/>
                            <w:bottom w:val="none" w:sz="0" w:space="0" w:color="auto"/>
                            <w:right w:val="none" w:sz="0" w:space="0" w:color="auto"/>
                          </w:divBdr>
                        </w:div>
                        <w:div w:id="2004121599">
                          <w:marLeft w:val="0"/>
                          <w:marRight w:val="0"/>
                          <w:marTop w:val="0"/>
                          <w:marBottom w:val="0"/>
                          <w:divBdr>
                            <w:top w:val="none" w:sz="0" w:space="0" w:color="auto"/>
                            <w:left w:val="none" w:sz="0" w:space="0" w:color="auto"/>
                            <w:bottom w:val="none" w:sz="0" w:space="0" w:color="auto"/>
                            <w:right w:val="none" w:sz="0" w:space="0" w:color="auto"/>
                          </w:divBdr>
                        </w:div>
                        <w:div w:id="464272213">
                          <w:marLeft w:val="0"/>
                          <w:marRight w:val="0"/>
                          <w:marTop w:val="0"/>
                          <w:marBottom w:val="0"/>
                          <w:divBdr>
                            <w:top w:val="none" w:sz="0" w:space="0" w:color="auto"/>
                            <w:left w:val="none" w:sz="0" w:space="0" w:color="auto"/>
                            <w:bottom w:val="none" w:sz="0" w:space="0" w:color="auto"/>
                            <w:right w:val="none" w:sz="0" w:space="0" w:color="auto"/>
                          </w:divBdr>
                        </w:div>
                        <w:div w:id="1485582635">
                          <w:marLeft w:val="0"/>
                          <w:marRight w:val="0"/>
                          <w:marTop w:val="0"/>
                          <w:marBottom w:val="0"/>
                          <w:divBdr>
                            <w:top w:val="none" w:sz="0" w:space="0" w:color="auto"/>
                            <w:left w:val="none" w:sz="0" w:space="0" w:color="auto"/>
                            <w:bottom w:val="none" w:sz="0" w:space="0" w:color="auto"/>
                            <w:right w:val="none" w:sz="0" w:space="0" w:color="auto"/>
                          </w:divBdr>
                        </w:div>
                        <w:div w:id="1609117439">
                          <w:marLeft w:val="0"/>
                          <w:marRight w:val="0"/>
                          <w:marTop w:val="0"/>
                          <w:marBottom w:val="0"/>
                          <w:divBdr>
                            <w:top w:val="none" w:sz="0" w:space="0" w:color="auto"/>
                            <w:left w:val="none" w:sz="0" w:space="0" w:color="auto"/>
                            <w:bottom w:val="none" w:sz="0" w:space="0" w:color="auto"/>
                            <w:right w:val="none" w:sz="0" w:space="0" w:color="auto"/>
                          </w:divBdr>
                        </w:div>
                        <w:div w:id="2019112505">
                          <w:marLeft w:val="0"/>
                          <w:marRight w:val="0"/>
                          <w:marTop w:val="0"/>
                          <w:marBottom w:val="0"/>
                          <w:divBdr>
                            <w:top w:val="none" w:sz="0" w:space="0" w:color="auto"/>
                            <w:left w:val="none" w:sz="0" w:space="0" w:color="auto"/>
                            <w:bottom w:val="none" w:sz="0" w:space="0" w:color="auto"/>
                            <w:right w:val="none" w:sz="0" w:space="0" w:color="auto"/>
                          </w:divBdr>
                        </w:div>
                        <w:div w:id="785466311">
                          <w:marLeft w:val="0"/>
                          <w:marRight w:val="0"/>
                          <w:marTop w:val="0"/>
                          <w:marBottom w:val="0"/>
                          <w:divBdr>
                            <w:top w:val="none" w:sz="0" w:space="0" w:color="auto"/>
                            <w:left w:val="none" w:sz="0" w:space="0" w:color="auto"/>
                            <w:bottom w:val="none" w:sz="0" w:space="0" w:color="auto"/>
                            <w:right w:val="none" w:sz="0" w:space="0" w:color="auto"/>
                          </w:divBdr>
                        </w:div>
                        <w:div w:id="952250065">
                          <w:marLeft w:val="0"/>
                          <w:marRight w:val="0"/>
                          <w:marTop w:val="0"/>
                          <w:marBottom w:val="0"/>
                          <w:divBdr>
                            <w:top w:val="none" w:sz="0" w:space="0" w:color="auto"/>
                            <w:left w:val="none" w:sz="0" w:space="0" w:color="auto"/>
                            <w:bottom w:val="none" w:sz="0" w:space="0" w:color="auto"/>
                            <w:right w:val="none" w:sz="0" w:space="0" w:color="auto"/>
                          </w:divBdr>
                        </w:div>
                        <w:div w:id="784545645">
                          <w:marLeft w:val="0"/>
                          <w:marRight w:val="0"/>
                          <w:marTop w:val="0"/>
                          <w:marBottom w:val="0"/>
                          <w:divBdr>
                            <w:top w:val="none" w:sz="0" w:space="0" w:color="auto"/>
                            <w:left w:val="none" w:sz="0" w:space="0" w:color="auto"/>
                            <w:bottom w:val="none" w:sz="0" w:space="0" w:color="auto"/>
                            <w:right w:val="none" w:sz="0" w:space="0" w:color="auto"/>
                          </w:divBdr>
                        </w:div>
                        <w:div w:id="1958029260">
                          <w:marLeft w:val="0"/>
                          <w:marRight w:val="0"/>
                          <w:marTop w:val="0"/>
                          <w:marBottom w:val="0"/>
                          <w:divBdr>
                            <w:top w:val="none" w:sz="0" w:space="0" w:color="auto"/>
                            <w:left w:val="none" w:sz="0" w:space="0" w:color="auto"/>
                            <w:bottom w:val="none" w:sz="0" w:space="0" w:color="auto"/>
                            <w:right w:val="none" w:sz="0" w:space="0" w:color="auto"/>
                          </w:divBdr>
                        </w:div>
                        <w:div w:id="1154565087">
                          <w:marLeft w:val="0"/>
                          <w:marRight w:val="0"/>
                          <w:marTop w:val="0"/>
                          <w:marBottom w:val="0"/>
                          <w:divBdr>
                            <w:top w:val="none" w:sz="0" w:space="0" w:color="auto"/>
                            <w:left w:val="none" w:sz="0" w:space="0" w:color="auto"/>
                            <w:bottom w:val="none" w:sz="0" w:space="0" w:color="auto"/>
                            <w:right w:val="none" w:sz="0" w:space="0" w:color="auto"/>
                          </w:divBdr>
                        </w:div>
                        <w:div w:id="1350061198">
                          <w:marLeft w:val="0"/>
                          <w:marRight w:val="0"/>
                          <w:marTop w:val="0"/>
                          <w:marBottom w:val="0"/>
                          <w:divBdr>
                            <w:top w:val="none" w:sz="0" w:space="0" w:color="auto"/>
                            <w:left w:val="none" w:sz="0" w:space="0" w:color="auto"/>
                            <w:bottom w:val="none" w:sz="0" w:space="0" w:color="auto"/>
                            <w:right w:val="none" w:sz="0" w:space="0" w:color="auto"/>
                          </w:divBdr>
                        </w:div>
                        <w:div w:id="1974091845">
                          <w:marLeft w:val="0"/>
                          <w:marRight w:val="0"/>
                          <w:marTop w:val="0"/>
                          <w:marBottom w:val="0"/>
                          <w:divBdr>
                            <w:top w:val="none" w:sz="0" w:space="0" w:color="auto"/>
                            <w:left w:val="none" w:sz="0" w:space="0" w:color="auto"/>
                            <w:bottom w:val="none" w:sz="0" w:space="0" w:color="auto"/>
                            <w:right w:val="none" w:sz="0" w:space="0" w:color="auto"/>
                          </w:divBdr>
                        </w:div>
                        <w:div w:id="1042710048">
                          <w:marLeft w:val="0"/>
                          <w:marRight w:val="0"/>
                          <w:marTop w:val="0"/>
                          <w:marBottom w:val="0"/>
                          <w:divBdr>
                            <w:top w:val="none" w:sz="0" w:space="0" w:color="auto"/>
                            <w:left w:val="none" w:sz="0" w:space="0" w:color="auto"/>
                            <w:bottom w:val="none" w:sz="0" w:space="0" w:color="auto"/>
                            <w:right w:val="none" w:sz="0" w:space="0" w:color="auto"/>
                          </w:divBdr>
                        </w:div>
                        <w:div w:id="814221276">
                          <w:marLeft w:val="0"/>
                          <w:marRight w:val="0"/>
                          <w:marTop w:val="0"/>
                          <w:marBottom w:val="0"/>
                          <w:divBdr>
                            <w:top w:val="none" w:sz="0" w:space="0" w:color="auto"/>
                            <w:left w:val="none" w:sz="0" w:space="0" w:color="auto"/>
                            <w:bottom w:val="none" w:sz="0" w:space="0" w:color="auto"/>
                            <w:right w:val="none" w:sz="0" w:space="0" w:color="auto"/>
                          </w:divBdr>
                        </w:div>
                        <w:div w:id="2053723035">
                          <w:marLeft w:val="0"/>
                          <w:marRight w:val="0"/>
                          <w:marTop w:val="0"/>
                          <w:marBottom w:val="0"/>
                          <w:divBdr>
                            <w:top w:val="none" w:sz="0" w:space="0" w:color="auto"/>
                            <w:left w:val="none" w:sz="0" w:space="0" w:color="auto"/>
                            <w:bottom w:val="none" w:sz="0" w:space="0" w:color="auto"/>
                            <w:right w:val="none" w:sz="0" w:space="0" w:color="auto"/>
                          </w:divBdr>
                        </w:div>
                        <w:div w:id="287131852">
                          <w:marLeft w:val="0"/>
                          <w:marRight w:val="0"/>
                          <w:marTop w:val="0"/>
                          <w:marBottom w:val="0"/>
                          <w:divBdr>
                            <w:top w:val="none" w:sz="0" w:space="0" w:color="auto"/>
                            <w:left w:val="none" w:sz="0" w:space="0" w:color="auto"/>
                            <w:bottom w:val="none" w:sz="0" w:space="0" w:color="auto"/>
                            <w:right w:val="none" w:sz="0" w:space="0" w:color="auto"/>
                          </w:divBdr>
                        </w:div>
                        <w:div w:id="1165314457">
                          <w:marLeft w:val="0"/>
                          <w:marRight w:val="0"/>
                          <w:marTop w:val="0"/>
                          <w:marBottom w:val="0"/>
                          <w:divBdr>
                            <w:top w:val="none" w:sz="0" w:space="0" w:color="auto"/>
                            <w:left w:val="none" w:sz="0" w:space="0" w:color="auto"/>
                            <w:bottom w:val="none" w:sz="0" w:space="0" w:color="auto"/>
                            <w:right w:val="none" w:sz="0" w:space="0" w:color="auto"/>
                          </w:divBdr>
                        </w:div>
                        <w:div w:id="175534938">
                          <w:marLeft w:val="0"/>
                          <w:marRight w:val="0"/>
                          <w:marTop w:val="0"/>
                          <w:marBottom w:val="0"/>
                          <w:divBdr>
                            <w:top w:val="none" w:sz="0" w:space="0" w:color="auto"/>
                            <w:left w:val="none" w:sz="0" w:space="0" w:color="auto"/>
                            <w:bottom w:val="none" w:sz="0" w:space="0" w:color="auto"/>
                            <w:right w:val="none" w:sz="0" w:space="0" w:color="auto"/>
                          </w:divBdr>
                        </w:div>
                        <w:div w:id="1773939859">
                          <w:marLeft w:val="0"/>
                          <w:marRight w:val="0"/>
                          <w:marTop w:val="0"/>
                          <w:marBottom w:val="0"/>
                          <w:divBdr>
                            <w:top w:val="none" w:sz="0" w:space="0" w:color="auto"/>
                            <w:left w:val="none" w:sz="0" w:space="0" w:color="auto"/>
                            <w:bottom w:val="none" w:sz="0" w:space="0" w:color="auto"/>
                            <w:right w:val="none" w:sz="0" w:space="0" w:color="auto"/>
                          </w:divBdr>
                        </w:div>
                        <w:div w:id="349188164">
                          <w:marLeft w:val="0"/>
                          <w:marRight w:val="0"/>
                          <w:marTop w:val="0"/>
                          <w:marBottom w:val="0"/>
                          <w:divBdr>
                            <w:top w:val="none" w:sz="0" w:space="0" w:color="auto"/>
                            <w:left w:val="none" w:sz="0" w:space="0" w:color="auto"/>
                            <w:bottom w:val="none" w:sz="0" w:space="0" w:color="auto"/>
                            <w:right w:val="none" w:sz="0" w:space="0" w:color="auto"/>
                          </w:divBdr>
                        </w:div>
                        <w:div w:id="1034814376">
                          <w:marLeft w:val="0"/>
                          <w:marRight w:val="0"/>
                          <w:marTop w:val="0"/>
                          <w:marBottom w:val="0"/>
                          <w:divBdr>
                            <w:top w:val="none" w:sz="0" w:space="0" w:color="auto"/>
                            <w:left w:val="none" w:sz="0" w:space="0" w:color="auto"/>
                            <w:bottom w:val="none" w:sz="0" w:space="0" w:color="auto"/>
                            <w:right w:val="none" w:sz="0" w:space="0" w:color="auto"/>
                          </w:divBdr>
                        </w:div>
                        <w:div w:id="1482427289">
                          <w:marLeft w:val="0"/>
                          <w:marRight w:val="0"/>
                          <w:marTop w:val="0"/>
                          <w:marBottom w:val="0"/>
                          <w:divBdr>
                            <w:top w:val="none" w:sz="0" w:space="0" w:color="auto"/>
                            <w:left w:val="none" w:sz="0" w:space="0" w:color="auto"/>
                            <w:bottom w:val="none" w:sz="0" w:space="0" w:color="auto"/>
                            <w:right w:val="none" w:sz="0" w:space="0" w:color="auto"/>
                          </w:divBdr>
                        </w:div>
                        <w:div w:id="2977317">
                          <w:marLeft w:val="0"/>
                          <w:marRight w:val="0"/>
                          <w:marTop w:val="0"/>
                          <w:marBottom w:val="0"/>
                          <w:divBdr>
                            <w:top w:val="none" w:sz="0" w:space="0" w:color="auto"/>
                            <w:left w:val="none" w:sz="0" w:space="0" w:color="auto"/>
                            <w:bottom w:val="none" w:sz="0" w:space="0" w:color="auto"/>
                            <w:right w:val="none" w:sz="0" w:space="0" w:color="auto"/>
                          </w:divBdr>
                        </w:div>
                        <w:div w:id="625702796">
                          <w:marLeft w:val="0"/>
                          <w:marRight w:val="0"/>
                          <w:marTop w:val="0"/>
                          <w:marBottom w:val="0"/>
                          <w:divBdr>
                            <w:top w:val="none" w:sz="0" w:space="0" w:color="auto"/>
                            <w:left w:val="none" w:sz="0" w:space="0" w:color="auto"/>
                            <w:bottom w:val="none" w:sz="0" w:space="0" w:color="auto"/>
                            <w:right w:val="none" w:sz="0" w:space="0" w:color="auto"/>
                          </w:divBdr>
                        </w:div>
                        <w:div w:id="15477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8988">
              <w:marLeft w:val="0"/>
              <w:marRight w:val="0"/>
              <w:marTop w:val="0"/>
              <w:marBottom w:val="0"/>
              <w:divBdr>
                <w:top w:val="none" w:sz="0" w:space="0" w:color="auto"/>
                <w:left w:val="none" w:sz="0" w:space="0" w:color="auto"/>
                <w:bottom w:val="none" w:sz="0" w:space="0" w:color="auto"/>
                <w:right w:val="none" w:sz="0" w:space="0" w:color="auto"/>
              </w:divBdr>
              <w:divsChild>
                <w:div w:id="309598231">
                  <w:marLeft w:val="0"/>
                  <w:marRight w:val="0"/>
                  <w:marTop w:val="0"/>
                  <w:marBottom w:val="0"/>
                  <w:divBdr>
                    <w:top w:val="none" w:sz="0" w:space="0" w:color="auto"/>
                    <w:left w:val="none" w:sz="0" w:space="0" w:color="auto"/>
                    <w:bottom w:val="none" w:sz="0" w:space="0" w:color="auto"/>
                    <w:right w:val="none" w:sz="0" w:space="0" w:color="auto"/>
                  </w:divBdr>
                  <w:divsChild>
                    <w:div w:id="586616259">
                      <w:marLeft w:val="0"/>
                      <w:marRight w:val="0"/>
                      <w:marTop w:val="0"/>
                      <w:marBottom w:val="0"/>
                      <w:divBdr>
                        <w:top w:val="none" w:sz="0" w:space="0" w:color="auto"/>
                        <w:left w:val="none" w:sz="0" w:space="0" w:color="auto"/>
                        <w:bottom w:val="none" w:sz="0" w:space="0" w:color="auto"/>
                        <w:right w:val="none" w:sz="0" w:space="0" w:color="auto"/>
                      </w:divBdr>
                      <w:divsChild>
                        <w:div w:id="1199776654">
                          <w:marLeft w:val="0"/>
                          <w:marRight w:val="0"/>
                          <w:marTop w:val="0"/>
                          <w:marBottom w:val="0"/>
                          <w:divBdr>
                            <w:top w:val="none" w:sz="0" w:space="0" w:color="auto"/>
                            <w:left w:val="none" w:sz="0" w:space="0" w:color="auto"/>
                            <w:bottom w:val="none" w:sz="0" w:space="0" w:color="auto"/>
                            <w:right w:val="none" w:sz="0" w:space="0" w:color="auto"/>
                          </w:divBdr>
                        </w:div>
                        <w:div w:id="4714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1997">
              <w:marLeft w:val="0"/>
              <w:marRight w:val="0"/>
              <w:marTop w:val="0"/>
              <w:marBottom w:val="0"/>
              <w:divBdr>
                <w:top w:val="none" w:sz="0" w:space="0" w:color="auto"/>
                <w:left w:val="none" w:sz="0" w:space="0" w:color="auto"/>
                <w:bottom w:val="none" w:sz="0" w:space="0" w:color="auto"/>
                <w:right w:val="none" w:sz="0" w:space="0" w:color="auto"/>
              </w:divBdr>
              <w:divsChild>
                <w:div w:id="223024848">
                  <w:marLeft w:val="0"/>
                  <w:marRight w:val="0"/>
                  <w:marTop w:val="0"/>
                  <w:marBottom w:val="0"/>
                  <w:divBdr>
                    <w:top w:val="none" w:sz="0" w:space="0" w:color="auto"/>
                    <w:left w:val="none" w:sz="0" w:space="0" w:color="auto"/>
                    <w:bottom w:val="none" w:sz="0" w:space="0" w:color="auto"/>
                    <w:right w:val="none" w:sz="0" w:space="0" w:color="auto"/>
                  </w:divBdr>
                  <w:divsChild>
                    <w:div w:id="1035540216">
                      <w:marLeft w:val="0"/>
                      <w:marRight w:val="0"/>
                      <w:marTop w:val="0"/>
                      <w:marBottom w:val="0"/>
                      <w:divBdr>
                        <w:top w:val="none" w:sz="0" w:space="0" w:color="auto"/>
                        <w:left w:val="none" w:sz="0" w:space="0" w:color="auto"/>
                        <w:bottom w:val="none" w:sz="0" w:space="0" w:color="auto"/>
                        <w:right w:val="none" w:sz="0" w:space="0" w:color="auto"/>
                      </w:divBdr>
                      <w:divsChild>
                        <w:div w:id="270742875">
                          <w:marLeft w:val="0"/>
                          <w:marRight w:val="0"/>
                          <w:marTop w:val="0"/>
                          <w:marBottom w:val="0"/>
                          <w:divBdr>
                            <w:top w:val="none" w:sz="0" w:space="0" w:color="auto"/>
                            <w:left w:val="none" w:sz="0" w:space="0" w:color="auto"/>
                            <w:bottom w:val="none" w:sz="0" w:space="0" w:color="auto"/>
                            <w:right w:val="none" w:sz="0" w:space="0" w:color="auto"/>
                          </w:divBdr>
                        </w:div>
                        <w:div w:id="131486296">
                          <w:marLeft w:val="0"/>
                          <w:marRight w:val="0"/>
                          <w:marTop w:val="0"/>
                          <w:marBottom w:val="0"/>
                          <w:divBdr>
                            <w:top w:val="none" w:sz="0" w:space="0" w:color="auto"/>
                            <w:left w:val="none" w:sz="0" w:space="0" w:color="auto"/>
                            <w:bottom w:val="none" w:sz="0" w:space="0" w:color="auto"/>
                            <w:right w:val="none" w:sz="0" w:space="0" w:color="auto"/>
                          </w:divBdr>
                        </w:div>
                        <w:div w:id="140124178">
                          <w:marLeft w:val="0"/>
                          <w:marRight w:val="0"/>
                          <w:marTop w:val="0"/>
                          <w:marBottom w:val="0"/>
                          <w:divBdr>
                            <w:top w:val="none" w:sz="0" w:space="0" w:color="auto"/>
                            <w:left w:val="none" w:sz="0" w:space="0" w:color="auto"/>
                            <w:bottom w:val="none" w:sz="0" w:space="0" w:color="auto"/>
                            <w:right w:val="none" w:sz="0" w:space="0" w:color="auto"/>
                          </w:divBdr>
                        </w:div>
                        <w:div w:id="1475872133">
                          <w:marLeft w:val="0"/>
                          <w:marRight w:val="0"/>
                          <w:marTop w:val="0"/>
                          <w:marBottom w:val="0"/>
                          <w:divBdr>
                            <w:top w:val="none" w:sz="0" w:space="0" w:color="auto"/>
                            <w:left w:val="none" w:sz="0" w:space="0" w:color="auto"/>
                            <w:bottom w:val="none" w:sz="0" w:space="0" w:color="auto"/>
                            <w:right w:val="none" w:sz="0" w:space="0" w:color="auto"/>
                          </w:divBdr>
                        </w:div>
                        <w:div w:id="14777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7612">
              <w:marLeft w:val="0"/>
              <w:marRight w:val="0"/>
              <w:marTop w:val="0"/>
              <w:marBottom w:val="0"/>
              <w:divBdr>
                <w:top w:val="none" w:sz="0" w:space="0" w:color="auto"/>
                <w:left w:val="none" w:sz="0" w:space="0" w:color="auto"/>
                <w:bottom w:val="none" w:sz="0" w:space="0" w:color="auto"/>
                <w:right w:val="none" w:sz="0" w:space="0" w:color="auto"/>
              </w:divBdr>
              <w:divsChild>
                <w:div w:id="1137064222">
                  <w:marLeft w:val="0"/>
                  <w:marRight w:val="0"/>
                  <w:marTop w:val="0"/>
                  <w:marBottom w:val="0"/>
                  <w:divBdr>
                    <w:top w:val="none" w:sz="0" w:space="0" w:color="auto"/>
                    <w:left w:val="none" w:sz="0" w:space="0" w:color="auto"/>
                    <w:bottom w:val="none" w:sz="0" w:space="0" w:color="auto"/>
                    <w:right w:val="none" w:sz="0" w:space="0" w:color="auto"/>
                  </w:divBdr>
                  <w:divsChild>
                    <w:div w:id="1865483878">
                      <w:marLeft w:val="0"/>
                      <w:marRight w:val="0"/>
                      <w:marTop w:val="0"/>
                      <w:marBottom w:val="0"/>
                      <w:divBdr>
                        <w:top w:val="none" w:sz="0" w:space="0" w:color="auto"/>
                        <w:left w:val="none" w:sz="0" w:space="0" w:color="auto"/>
                        <w:bottom w:val="none" w:sz="0" w:space="0" w:color="auto"/>
                        <w:right w:val="none" w:sz="0" w:space="0" w:color="auto"/>
                      </w:divBdr>
                      <w:divsChild>
                        <w:div w:id="2064477985">
                          <w:marLeft w:val="0"/>
                          <w:marRight w:val="0"/>
                          <w:marTop w:val="0"/>
                          <w:marBottom w:val="0"/>
                          <w:divBdr>
                            <w:top w:val="none" w:sz="0" w:space="0" w:color="auto"/>
                            <w:left w:val="none" w:sz="0" w:space="0" w:color="auto"/>
                            <w:bottom w:val="none" w:sz="0" w:space="0" w:color="auto"/>
                            <w:right w:val="none" w:sz="0" w:space="0" w:color="auto"/>
                          </w:divBdr>
                        </w:div>
                        <w:div w:id="2055501774">
                          <w:marLeft w:val="0"/>
                          <w:marRight w:val="0"/>
                          <w:marTop w:val="0"/>
                          <w:marBottom w:val="0"/>
                          <w:divBdr>
                            <w:top w:val="none" w:sz="0" w:space="0" w:color="auto"/>
                            <w:left w:val="none" w:sz="0" w:space="0" w:color="auto"/>
                            <w:bottom w:val="none" w:sz="0" w:space="0" w:color="auto"/>
                            <w:right w:val="none" w:sz="0" w:space="0" w:color="auto"/>
                          </w:divBdr>
                        </w:div>
                        <w:div w:id="1409426445">
                          <w:marLeft w:val="0"/>
                          <w:marRight w:val="0"/>
                          <w:marTop w:val="0"/>
                          <w:marBottom w:val="0"/>
                          <w:divBdr>
                            <w:top w:val="none" w:sz="0" w:space="0" w:color="auto"/>
                            <w:left w:val="none" w:sz="0" w:space="0" w:color="auto"/>
                            <w:bottom w:val="none" w:sz="0" w:space="0" w:color="auto"/>
                            <w:right w:val="none" w:sz="0" w:space="0" w:color="auto"/>
                          </w:divBdr>
                        </w:div>
                        <w:div w:id="615982780">
                          <w:marLeft w:val="0"/>
                          <w:marRight w:val="0"/>
                          <w:marTop w:val="0"/>
                          <w:marBottom w:val="0"/>
                          <w:divBdr>
                            <w:top w:val="none" w:sz="0" w:space="0" w:color="auto"/>
                            <w:left w:val="none" w:sz="0" w:space="0" w:color="auto"/>
                            <w:bottom w:val="none" w:sz="0" w:space="0" w:color="auto"/>
                            <w:right w:val="none" w:sz="0" w:space="0" w:color="auto"/>
                          </w:divBdr>
                        </w:div>
                        <w:div w:id="74593906">
                          <w:marLeft w:val="0"/>
                          <w:marRight w:val="0"/>
                          <w:marTop w:val="0"/>
                          <w:marBottom w:val="0"/>
                          <w:divBdr>
                            <w:top w:val="none" w:sz="0" w:space="0" w:color="auto"/>
                            <w:left w:val="none" w:sz="0" w:space="0" w:color="auto"/>
                            <w:bottom w:val="none" w:sz="0" w:space="0" w:color="auto"/>
                            <w:right w:val="none" w:sz="0" w:space="0" w:color="auto"/>
                          </w:divBdr>
                        </w:div>
                        <w:div w:id="1355418950">
                          <w:marLeft w:val="0"/>
                          <w:marRight w:val="0"/>
                          <w:marTop w:val="0"/>
                          <w:marBottom w:val="0"/>
                          <w:divBdr>
                            <w:top w:val="none" w:sz="0" w:space="0" w:color="auto"/>
                            <w:left w:val="none" w:sz="0" w:space="0" w:color="auto"/>
                            <w:bottom w:val="none" w:sz="0" w:space="0" w:color="auto"/>
                            <w:right w:val="none" w:sz="0" w:space="0" w:color="auto"/>
                          </w:divBdr>
                        </w:div>
                        <w:div w:id="1349678497">
                          <w:marLeft w:val="0"/>
                          <w:marRight w:val="0"/>
                          <w:marTop w:val="0"/>
                          <w:marBottom w:val="0"/>
                          <w:divBdr>
                            <w:top w:val="none" w:sz="0" w:space="0" w:color="auto"/>
                            <w:left w:val="none" w:sz="0" w:space="0" w:color="auto"/>
                            <w:bottom w:val="none" w:sz="0" w:space="0" w:color="auto"/>
                            <w:right w:val="none" w:sz="0" w:space="0" w:color="auto"/>
                          </w:divBdr>
                        </w:div>
                        <w:div w:id="1005791193">
                          <w:marLeft w:val="0"/>
                          <w:marRight w:val="0"/>
                          <w:marTop w:val="0"/>
                          <w:marBottom w:val="0"/>
                          <w:divBdr>
                            <w:top w:val="none" w:sz="0" w:space="0" w:color="auto"/>
                            <w:left w:val="none" w:sz="0" w:space="0" w:color="auto"/>
                            <w:bottom w:val="none" w:sz="0" w:space="0" w:color="auto"/>
                            <w:right w:val="none" w:sz="0" w:space="0" w:color="auto"/>
                          </w:divBdr>
                        </w:div>
                        <w:div w:id="1285773636">
                          <w:marLeft w:val="0"/>
                          <w:marRight w:val="0"/>
                          <w:marTop w:val="0"/>
                          <w:marBottom w:val="0"/>
                          <w:divBdr>
                            <w:top w:val="none" w:sz="0" w:space="0" w:color="auto"/>
                            <w:left w:val="none" w:sz="0" w:space="0" w:color="auto"/>
                            <w:bottom w:val="none" w:sz="0" w:space="0" w:color="auto"/>
                            <w:right w:val="none" w:sz="0" w:space="0" w:color="auto"/>
                          </w:divBdr>
                        </w:div>
                        <w:div w:id="473252453">
                          <w:marLeft w:val="0"/>
                          <w:marRight w:val="0"/>
                          <w:marTop w:val="0"/>
                          <w:marBottom w:val="0"/>
                          <w:divBdr>
                            <w:top w:val="none" w:sz="0" w:space="0" w:color="auto"/>
                            <w:left w:val="none" w:sz="0" w:space="0" w:color="auto"/>
                            <w:bottom w:val="none" w:sz="0" w:space="0" w:color="auto"/>
                            <w:right w:val="none" w:sz="0" w:space="0" w:color="auto"/>
                          </w:divBdr>
                        </w:div>
                        <w:div w:id="672951065">
                          <w:marLeft w:val="0"/>
                          <w:marRight w:val="0"/>
                          <w:marTop w:val="0"/>
                          <w:marBottom w:val="0"/>
                          <w:divBdr>
                            <w:top w:val="none" w:sz="0" w:space="0" w:color="auto"/>
                            <w:left w:val="none" w:sz="0" w:space="0" w:color="auto"/>
                            <w:bottom w:val="none" w:sz="0" w:space="0" w:color="auto"/>
                            <w:right w:val="none" w:sz="0" w:space="0" w:color="auto"/>
                          </w:divBdr>
                        </w:div>
                        <w:div w:id="1078790682">
                          <w:marLeft w:val="0"/>
                          <w:marRight w:val="0"/>
                          <w:marTop w:val="0"/>
                          <w:marBottom w:val="0"/>
                          <w:divBdr>
                            <w:top w:val="none" w:sz="0" w:space="0" w:color="auto"/>
                            <w:left w:val="none" w:sz="0" w:space="0" w:color="auto"/>
                            <w:bottom w:val="none" w:sz="0" w:space="0" w:color="auto"/>
                            <w:right w:val="none" w:sz="0" w:space="0" w:color="auto"/>
                          </w:divBdr>
                        </w:div>
                        <w:div w:id="333076574">
                          <w:marLeft w:val="0"/>
                          <w:marRight w:val="0"/>
                          <w:marTop w:val="0"/>
                          <w:marBottom w:val="0"/>
                          <w:divBdr>
                            <w:top w:val="none" w:sz="0" w:space="0" w:color="auto"/>
                            <w:left w:val="none" w:sz="0" w:space="0" w:color="auto"/>
                            <w:bottom w:val="none" w:sz="0" w:space="0" w:color="auto"/>
                            <w:right w:val="none" w:sz="0" w:space="0" w:color="auto"/>
                          </w:divBdr>
                        </w:div>
                        <w:div w:id="726074489">
                          <w:marLeft w:val="0"/>
                          <w:marRight w:val="0"/>
                          <w:marTop w:val="0"/>
                          <w:marBottom w:val="0"/>
                          <w:divBdr>
                            <w:top w:val="none" w:sz="0" w:space="0" w:color="auto"/>
                            <w:left w:val="none" w:sz="0" w:space="0" w:color="auto"/>
                            <w:bottom w:val="none" w:sz="0" w:space="0" w:color="auto"/>
                            <w:right w:val="none" w:sz="0" w:space="0" w:color="auto"/>
                          </w:divBdr>
                        </w:div>
                        <w:div w:id="835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3902">
              <w:marLeft w:val="0"/>
              <w:marRight w:val="0"/>
              <w:marTop w:val="0"/>
              <w:marBottom w:val="0"/>
              <w:divBdr>
                <w:top w:val="none" w:sz="0" w:space="0" w:color="auto"/>
                <w:left w:val="none" w:sz="0" w:space="0" w:color="auto"/>
                <w:bottom w:val="none" w:sz="0" w:space="0" w:color="auto"/>
                <w:right w:val="none" w:sz="0" w:space="0" w:color="auto"/>
              </w:divBdr>
              <w:divsChild>
                <w:div w:id="66929446">
                  <w:marLeft w:val="0"/>
                  <w:marRight w:val="0"/>
                  <w:marTop w:val="0"/>
                  <w:marBottom w:val="0"/>
                  <w:divBdr>
                    <w:top w:val="none" w:sz="0" w:space="0" w:color="auto"/>
                    <w:left w:val="none" w:sz="0" w:space="0" w:color="auto"/>
                    <w:bottom w:val="none" w:sz="0" w:space="0" w:color="auto"/>
                    <w:right w:val="none" w:sz="0" w:space="0" w:color="auto"/>
                  </w:divBdr>
                  <w:divsChild>
                    <w:div w:id="1756826477">
                      <w:marLeft w:val="0"/>
                      <w:marRight w:val="0"/>
                      <w:marTop w:val="0"/>
                      <w:marBottom w:val="0"/>
                      <w:divBdr>
                        <w:top w:val="none" w:sz="0" w:space="0" w:color="auto"/>
                        <w:left w:val="none" w:sz="0" w:space="0" w:color="auto"/>
                        <w:bottom w:val="none" w:sz="0" w:space="0" w:color="auto"/>
                        <w:right w:val="none" w:sz="0" w:space="0" w:color="auto"/>
                      </w:divBdr>
                      <w:divsChild>
                        <w:div w:id="332073884">
                          <w:marLeft w:val="0"/>
                          <w:marRight w:val="0"/>
                          <w:marTop w:val="0"/>
                          <w:marBottom w:val="0"/>
                          <w:divBdr>
                            <w:top w:val="none" w:sz="0" w:space="0" w:color="auto"/>
                            <w:left w:val="none" w:sz="0" w:space="0" w:color="auto"/>
                            <w:bottom w:val="none" w:sz="0" w:space="0" w:color="auto"/>
                            <w:right w:val="none" w:sz="0" w:space="0" w:color="auto"/>
                          </w:divBdr>
                        </w:div>
                        <w:div w:id="1494099003">
                          <w:marLeft w:val="0"/>
                          <w:marRight w:val="0"/>
                          <w:marTop w:val="0"/>
                          <w:marBottom w:val="0"/>
                          <w:divBdr>
                            <w:top w:val="none" w:sz="0" w:space="0" w:color="auto"/>
                            <w:left w:val="none" w:sz="0" w:space="0" w:color="auto"/>
                            <w:bottom w:val="none" w:sz="0" w:space="0" w:color="auto"/>
                            <w:right w:val="none" w:sz="0" w:space="0" w:color="auto"/>
                          </w:divBdr>
                        </w:div>
                        <w:div w:id="268051415">
                          <w:marLeft w:val="0"/>
                          <w:marRight w:val="0"/>
                          <w:marTop w:val="0"/>
                          <w:marBottom w:val="0"/>
                          <w:divBdr>
                            <w:top w:val="none" w:sz="0" w:space="0" w:color="auto"/>
                            <w:left w:val="none" w:sz="0" w:space="0" w:color="auto"/>
                            <w:bottom w:val="none" w:sz="0" w:space="0" w:color="auto"/>
                            <w:right w:val="none" w:sz="0" w:space="0" w:color="auto"/>
                          </w:divBdr>
                        </w:div>
                        <w:div w:id="1867980326">
                          <w:marLeft w:val="0"/>
                          <w:marRight w:val="0"/>
                          <w:marTop w:val="0"/>
                          <w:marBottom w:val="0"/>
                          <w:divBdr>
                            <w:top w:val="none" w:sz="0" w:space="0" w:color="auto"/>
                            <w:left w:val="none" w:sz="0" w:space="0" w:color="auto"/>
                            <w:bottom w:val="none" w:sz="0" w:space="0" w:color="auto"/>
                            <w:right w:val="none" w:sz="0" w:space="0" w:color="auto"/>
                          </w:divBdr>
                        </w:div>
                        <w:div w:id="749541716">
                          <w:marLeft w:val="0"/>
                          <w:marRight w:val="0"/>
                          <w:marTop w:val="0"/>
                          <w:marBottom w:val="0"/>
                          <w:divBdr>
                            <w:top w:val="none" w:sz="0" w:space="0" w:color="auto"/>
                            <w:left w:val="none" w:sz="0" w:space="0" w:color="auto"/>
                            <w:bottom w:val="none" w:sz="0" w:space="0" w:color="auto"/>
                            <w:right w:val="none" w:sz="0" w:space="0" w:color="auto"/>
                          </w:divBdr>
                        </w:div>
                        <w:div w:id="973674795">
                          <w:marLeft w:val="0"/>
                          <w:marRight w:val="0"/>
                          <w:marTop w:val="0"/>
                          <w:marBottom w:val="0"/>
                          <w:divBdr>
                            <w:top w:val="none" w:sz="0" w:space="0" w:color="auto"/>
                            <w:left w:val="none" w:sz="0" w:space="0" w:color="auto"/>
                            <w:bottom w:val="none" w:sz="0" w:space="0" w:color="auto"/>
                            <w:right w:val="none" w:sz="0" w:space="0" w:color="auto"/>
                          </w:divBdr>
                        </w:div>
                        <w:div w:id="569998716">
                          <w:marLeft w:val="0"/>
                          <w:marRight w:val="0"/>
                          <w:marTop w:val="0"/>
                          <w:marBottom w:val="0"/>
                          <w:divBdr>
                            <w:top w:val="none" w:sz="0" w:space="0" w:color="auto"/>
                            <w:left w:val="none" w:sz="0" w:space="0" w:color="auto"/>
                            <w:bottom w:val="none" w:sz="0" w:space="0" w:color="auto"/>
                            <w:right w:val="none" w:sz="0" w:space="0" w:color="auto"/>
                          </w:divBdr>
                        </w:div>
                        <w:div w:id="914902283">
                          <w:marLeft w:val="0"/>
                          <w:marRight w:val="0"/>
                          <w:marTop w:val="0"/>
                          <w:marBottom w:val="0"/>
                          <w:divBdr>
                            <w:top w:val="none" w:sz="0" w:space="0" w:color="auto"/>
                            <w:left w:val="none" w:sz="0" w:space="0" w:color="auto"/>
                            <w:bottom w:val="none" w:sz="0" w:space="0" w:color="auto"/>
                            <w:right w:val="none" w:sz="0" w:space="0" w:color="auto"/>
                          </w:divBdr>
                        </w:div>
                        <w:div w:id="788859257">
                          <w:marLeft w:val="0"/>
                          <w:marRight w:val="0"/>
                          <w:marTop w:val="0"/>
                          <w:marBottom w:val="0"/>
                          <w:divBdr>
                            <w:top w:val="none" w:sz="0" w:space="0" w:color="auto"/>
                            <w:left w:val="none" w:sz="0" w:space="0" w:color="auto"/>
                            <w:bottom w:val="none" w:sz="0" w:space="0" w:color="auto"/>
                            <w:right w:val="none" w:sz="0" w:space="0" w:color="auto"/>
                          </w:divBdr>
                        </w:div>
                        <w:div w:id="2007782626">
                          <w:marLeft w:val="0"/>
                          <w:marRight w:val="0"/>
                          <w:marTop w:val="0"/>
                          <w:marBottom w:val="0"/>
                          <w:divBdr>
                            <w:top w:val="none" w:sz="0" w:space="0" w:color="auto"/>
                            <w:left w:val="none" w:sz="0" w:space="0" w:color="auto"/>
                            <w:bottom w:val="none" w:sz="0" w:space="0" w:color="auto"/>
                            <w:right w:val="none" w:sz="0" w:space="0" w:color="auto"/>
                          </w:divBdr>
                        </w:div>
                        <w:div w:id="1897815424">
                          <w:marLeft w:val="0"/>
                          <w:marRight w:val="0"/>
                          <w:marTop w:val="0"/>
                          <w:marBottom w:val="0"/>
                          <w:divBdr>
                            <w:top w:val="none" w:sz="0" w:space="0" w:color="auto"/>
                            <w:left w:val="none" w:sz="0" w:space="0" w:color="auto"/>
                            <w:bottom w:val="none" w:sz="0" w:space="0" w:color="auto"/>
                            <w:right w:val="none" w:sz="0" w:space="0" w:color="auto"/>
                          </w:divBdr>
                        </w:div>
                        <w:div w:id="440030675">
                          <w:marLeft w:val="0"/>
                          <w:marRight w:val="0"/>
                          <w:marTop w:val="0"/>
                          <w:marBottom w:val="0"/>
                          <w:divBdr>
                            <w:top w:val="none" w:sz="0" w:space="0" w:color="auto"/>
                            <w:left w:val="none" w:sz="0" w:space="0" w:color="auto"/>
                            <w:bottom w:val="none" w:sz="0" w:space="0" w:color="auto"/>
                            <w:right w:val="none" w:sz="0" w:space="0" w:color="auto"/>
                          </w:divBdr>
                        </w:div>
                        <w:div w:id="4258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4696">
              <w:marLeft w:val="0"/>
              <w:marRight w:val="0"/>
              <w:marTop w:val="0"/>
              <w:marBottom w:val="0"/>
              <w:divBdr>
                <w:top w:val="none" w:sz="0" w:space="0" w:color="auto"/>
                <w:left w:val="none" w:sz="0" w:space="0" w:color="auto"/>
                <w:bottom w:val="none" w:sz="0" w:space="0" w:color="auto"/>
                <w:right w:val="none" w:sz="0" w:space="0" w:color="auto"/>
              </w:divBdr>
              <w:divsChild>
                <w:div w:id="682391668">
                  <w:marLeft w:val="0"/>
                  <w:marRight w:val="0"/>
                  <w:marTop w:val="0"/>
                  <w:marBottom w:val="0"/>
                  <w:divBdr>
                    <w:top w:val="none" w:sz="0" w:space="0" w:color="auto"/>
                    <w:left w:val="none" w:sz="0" w:space="0" w:color="auto"/>
                    <w:bottom w:val="none" w:sz="0" w:space="0" w:color="auto"/>
                    <w:right w:val="none" w:sz="0" w:space="0" w:color="auto"/>
                  </w:divBdr>
                  <w:divsChild>
                    <w:div w:id="5861832">
                      <w:marLeft w:val="0"/>
                      <w:marRight w:val="0"/>
                      <w:marTop w:val="0"/>
                      <w:marBottom w:val="0"/>
                      <w:divBdr>
                        <w:top w:val="none" w:sz="0" w:space="0" w:color="auto"/>
                        <w:left w:val="none" w:sz="0" w:space="0" w:color="auto"/>
                        <w:bottom w:val="none" w:sz="0" w:space="0" w:color="auto"/>
                        <w:right w:val="none" w:sz="0" w:space="0" w:color="auto"/>
                      </w:divBdr>
                      <w:divsChild>
                        <w:div w:id="14039462">
                          <w:marLeft w:val="0"/>
                          <w:marRight w:val="0"/>
                          <w:marTop w:val="0"/>
                          <w:marBottom w:val="0"/>
                          <w:divBdr>
                            <w:top w:val="none" w:sz="0" w:space="0" w:color="auto"/>
                            <w:left w:val="none" w:sz="0" w:space="0" w:color="auto"/>
                            <w:bottom w:val="none" w:sz="0" w:space="0" w:color="auto"/>
                            <w:right w:val="none" w:sz="0" w:space="0" w:color="auto"/>
                          </w:divBdr>
                        </w:div>
                        <w:div w:id="642779683">
                          <w:marLeft w:val="0"/>
                          <w:marRight w:val="0"/>
                          <w:marTop w:val="0"/>
                          <w:marBottom w:val="0"/>
                          <w:divBdr>
                            <w:top w:val="none" w:sz="0" w:space="0" w:color="auto"/>
                            <w:left w:val="none" w:sz="0" w:space="0" w:color="auto"/>
                            <w:bottom w:val="none" w:sz="0" w:space="0" w:color="auto"/>
                            <w:right w:val="none" w:sz="0" w:space="0" w:color="auto"/>
                          </w:divBdr>
                        </w:div>
                        <w:div w:id="1961108756">
                          <w:marLeft w:val="0"/>
                          <w:marRight w:val="0"/>
                          <w:marTop w:val="0"/>
                          <w:marBottom w:val="0"/>
                          <w:divBdr>
                            <w:top w:val="none" w:sz="0" w:space="0" w:color="auto"/>
                            <w:left w:val="none" w:sz="0" w:space="0" w:color="auto"/>
                            <w:bottom w:val="none" w:sz="0" w:space="0" w:color="auto"/>
                            <w:right w:val="none" w:sz="0" w:space="0" w:color="auto"/>
                          </w:divBdr>
                        </w:div>
                        <w:div w:id="238905666">
                          <w:marLeft w:val="0"/>
                          <w:marRight w:val="0"/>
                          <w:marTop w:val="0"/>
                          <w:marBottom w:val="0"/>
                          <w:divBdr>
                            <w:top w:val="none" w:sz="0" w:space="0" w:color="auto"/>
                            <w:left w:val="none" w:sz="0" w:space="0" w:color="auto"/>
                            <w:bottom w:val="none" w:sz="0" w:space="0" w:color="auto"/>
                            <w:right w:val="none" w:sz="0" w:space="0" w:color="auto"/>
                          </w:divBdr>
                        </w:div>
                        <w:div w:id="10332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17599">
              <w:marLeft w:val="0"/>
              <w:marRight w:val="0"/>
              <w:marTop w:val="0"/>
              <w:marBottom w:val="0"/>
              <w:divBdr>
                <w:top w:val="none" w:sz="0" w:space="0" w:color="auto"/>
                <w:left w:val="none" w:sz="0" w:space="0" w:color="auto"/>
                <w:bottom w:val="none" w:sz="0" w:space="0" w:color="auto"/>
                <w:right w:val="none" w:sz="0" w:space="0" w:color="auto"/>
              </w:divBdr>
              <w:divsChild>
                <w:div w:id="194386260">
                  <w:marLeft w:val="0"/>
                  <w:marRight w:val="0"/>
                  <w:marTop w:val="0"/>
                  <w:marBottom w:val="0"/>
                  <w:divBdr>
                    <w:top w:val="none" w:sz="0" w:space="0" w:color="auto"/>
                    <w:left w:val="none" w:sz="0" w:space="0" w:color="auto"/>
                    <w:bottom w:val="none" w:sz="0" w:space="0" w:color="auto"/>
                    <w:right w:val="none" w:sz="0" w:space="0" w:color="auto"/>
                  </w:divBdr>
                  <w:divsChild>
                    <w:div w:id="764421745">
                      <w:marLeft w:val="0"/>
                      <w:marRight w:val="0"/>
                      <w:marTop w:val="0"/>
                      <w:marBottom w:val="0"/>
                      <w:divBdr>
                        <w:top w:val="none" w:sz="0" w:space="0" w:color="auto"/>
                        <w:left w:val="none" w:sz="0" w:space="0" w:color="auto"/>
                        <w:bottom w:val="none" w:sz="0" w:space="0" w:color="auto"/>
                        <w:right w:val="none" w:sz="0" w:space="0" w:color="auto"/>
                      </w:divBdr>
                      <w:divsChild>
                        <w:div w:id="1762068136">
                          <w:marLeft w:val="0"/>
                          <w:marRight w:val="0"/>
                          <w:marTop w:val="0"/>
                          <w:marBottom w:val="0"/>
                          <w:divBdr>
                            <w:top w:val="none" w:sz="0" w:space="0" w:color="auto"/>
                            <w:left w:val="none" w:sz="0" w:space="0" w:color="auto"/>
                            <w:bottom w:val="none" w:sz="0" w:space="0" w:color="auto"/>
                            <w:right w:val="none" w:sz="0" w:space="0" w:color="auto"/>
                          </w:divBdr>
                        </w:div>
                        <w:div w:id="1595434215">
                          <w:marLeft w:val="0"/>
                          <w:marRight w:val="0"/>
                          <w:marTop w:val="0"/>
                          <w:marBottom w:val="0"/>
                          <w:divBdr>
                            <w:top w:val="none" w:sz="0" w:space="0" w:color="auto"/>
                            <w:left w:val="none" w:sz="0" w:space="0" w:color="auto"/>
                            <w:bottom w:val="none" w:sz="0" w:space="0" w:color="auto"/>
                            <w:right w:val="none" w:sz="0" w:space="0" w:color="auto"/>
                          </w:divBdr>
                        </w:div>
                        <w:div w:id="471599514">
                          <w:marLeft w:val="0"/>
                          <w:marRight w:val="0"/>
                          <w:marTop w:val="0"/>
                          <w:marBottom w:val="0"/>
                          <w:divBdr>
                            <w:top w:val="none" w:sz="0" w:space="0" w:color="auto"/>
                            <w:left w:val="none" w:sz="0" w:space="0" w:color="auto"/>
                            <w:bottom w:val="none" w:sz="0" w:space="0" w:color="auto"/>
                            <w:right w:val="none" w:sz="0" w:space="0" w:color="auto"/>
                          </w:divBdr>
                        </w:div>
                        <w:div w:id="1973753557">
                          <w:marLeft w:val="0"/>
                          <w:marRight w:val="0"/>
                          <w:marTop w:val="0"/>
                          <w:marBottom w:val="0"/>
                          <w:divBdr>
                            <w:top w:val="none" w:sz="0" w:space="0" w:color="auto"/>
                            <w:left w:val="none" w:sz="0" w:space="0" w:color="auto"/>
                            <w:bottom w:val="none" w:sz="0" w:space="0" w:color="auto"/>
                            <w:right w:val="none" w:sz="0" w:space="0" w:color="auto"/>
                          </w:divBdr>
                        </w:div>
                        <w:div w:id="1707366694">
                          <w:marLeft w:val="0"/>
                          <w:marRight w:val="0"/>
                          <w:marTop w:val="0"/>
                          <w:marBottom w:val="0"/>
                          <w:divBdr>
                            <w:top w:val="none" w:sz="0" w:space="0" w:color="auto"/>
                            <w:left w:val="none" w:sz="0" w:space="0" w:color="auto"/>
                            <w:bottom w:val="none" w:sz="0" w:space="0" w:color="auto"/>
                            <w:right w:val="none" w:sz="0" w:space="0" w:color="auto"/>
                          </w:divBdr>
                        </w:div>
                        <w:div w:id="639577609">
                          <w:marLeft w:val="0"/>
                          <w:marRight w:val="0"/>
                          <w:marTop w:val="0"/>
                          <w:marBottom w:val="0"/>
                          <w:divBdr>
                            <w:top w:val="none" w:sz="0" w:space="0" w:color="auto"/>
                            <w:left w:val="none" w:sz="0" w:space="0" w:color="auto"/>
                            <w:bottom w:val="none" w:sz="0" w:space="0" w:color="auto"/>
                            <w:right w:val="none" w:sz="0" w:space="0" w:color="auto"/>
                          </w:divBdr>
                        </w:div>
                        <w:div w:id="4840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8474">
              <w:marLeft w:val="0"/>
              <w:marRight w:val="0"/>
              <w:marTop w:val="0"/>
              <w:marBottom w:val="0"/>
              <w:divBdr>
                <w:top w:val="none" w:sz="0" w:space="0" w:color="auto"/>
                <w:left w:val="none" w:sz="0" w:space="0" w:color="auto"/>
                <w:bottom w:val="none" w:sz="0" w:space="0" w:color="auto"/>
                <w:right w:val="none" w:sz="0" w:space="0" w:color="auto"/>
              </w:divBdr>
              <w:divsChild>
                <w:div w:id="953829233">
                  <w:marLeft w:val="0"/>
                  <w:marRight w:val="0"/>
                  <w:marTop w:val="0"/>
                  <w:marBottom w:val="0"/>
                  <w:divBdr>
                    <w:top w:val="none" w:sz="0" w:space="0" w:color="auto"/>
                    <w:left w:val="none" w:sz="0" w:space="0" w:color="auto"/>
                    <w:bottom w:val="none" w:sz="0" w:space="0" w:color="auto"/>
                    <w:right w:val="none" w:sz="0" w:space="0" w:color="auto"/>
                  </w:divBdr>
                  <w:divsChild>
                    <w:div w:id="622924017">
                      <w:marLeft w:val="0"/>
                      <w:marRight w:val="0"/>
                      <w:marTop w:val="0"/>
                      <w:marBottom w:val="0"/>
                      <w:divBdr>
                        <w:top w:val="none" w:sz="0" w:space="0" w:color="auto"/>
                        <w:left w:val="none" w:sz="0" w:space="0" w:color="auto"/>
                        <w:bottom w:val="none" w:sz="0" w:space="0" w:color="auto"/>
                        <w:right w:val="none" w:sz="0" w:space="0" w:color="auto"/>
                      </w:divBdr>
                      <w:divsChild>
                        <w:div w:id="1276329258">
                          <w:marLeft w:val="0"/>
                          <w:marRight w:val="0"/>
                          <w:marTop w:val="0"/>
                          <w:marBottom w:val="0"/>
                          <w:divBdr>
                            <w:top w:val="none" w:sz="0" w:space="0" w:color="auto"/>
                            <w:left w:val="none" w:sz="0" w:space="0" w:color="auto"/>
                            <w:bottom w:val="none" w:sz="0" w:space="0" w:color="auto"/>
                            <w:right w:val="none" w:sz="0" w:space="0" w:color="auto"/>
                          </w:divBdr>
                        </w:div>
                        <w:div w:id="75251247">
                          <w:marLeft w:val="0"/>
                          <w:marRight w:val="0"/>
                          <w:marTop w:val="0"/>
                          <w:marBottom w:val="0"/>
                          <w:divBdr>
                            <w:top w:val="none" w:sz="0" w:space="0" w:color="auto"/>
                            <w:left w:val="none" w:sz="0" w:space="0" w:color="auto"/>
                            <w:bottom w:val="none" w:sz="0" w:space="0" w:color="auto"/>
                            <w:right w:val="none" w:sz="0" w:space="0" w:color="auto"/>
                          </w:divBdr>
                        </w:div>
                        <w:div w:id="770668562">
                          <w:marLeft w:val="0"/>
                          <w:marRight w:val="0"/>
                          <w:marTop w:val="0"/>
                          <w:marBottom w:val="0"/>
                          <w:divBdr>
                            <w:top w:val="none" w:sz="0" w:space="0" w:color="auto"/>
                            <w:left w:val="none" w:sz="0" w:space="0" w:color="auto"/>
                            <w:bottom w:val="none" w:sz="0" w:space="0" w:color="auto"/>
                            <w:right w:val="none" w:sz="0" w:space="0" w:color="auto"/>
                          </w:divBdr>
                        </w:div>
                        <w:div w:id="70927250">
                          <w:marLeft w:val="0"/>
                          <w:marRight w:val="0"/>
                          <w:marTop w:val="0"/>
                          <w:marBottom w:val="0"/>
                          <w:divBdr>
                            <w:top w:val="none" w:sz="0" w:space="0" w:color="auto"/>
                            <w:left w:val="none" w:sz="0" w:space="0" w:color="auto"/>
                            <w:bottom w:val="none" w:sz="0" w:space="0" w:color="auto"/>
                            <w:right w:val="none" w:sz="0" w:space="0" w:color="auto"/>
                          </w:divBdr>
                        </w:div>
                        <w:div w:id="1298340987">
                          <w:marLeft w:val="0"/>
                          <w:marRight w:val="0"/>
                          <w:marTop w:val="0"/>
                          <w:marBottom w:val="0"/>
                          <w:divBdr>
                            <w:top w:val="none" w:sz="0" w:space="0" w:color="auto"/>
                            <w:left w:val="none" w:sz="0" w:space="0" w:color="auto"/>
                            <w:bottom w:val="none" w:sz="0" w:space="0" w:color="auto"/>
                            <w:right w:val="none" w:sz="0" w:space="0" w:color="auto"/>
                          </w:divBdr>
                        </w:div>
                        <w:div w:id="528643393">
                          <w:marLeft w:val="0"/>
                          <w:marRight w:val="0"/>
                          <w:marTop w:val="0"/>
                          <w:marBottom w:val="0"/>
                          <w:divBdr>
                            <w:top w:val="none" w:sz="0" w:space="0" w:color="auto"/>
                            <w:left w:val="none" w:sz="0" w:space="0" w:color="auto"/>
                            <w:bottom w:val="none" w:sz="0" w:space="0" w:color="auto"/>
                            <w:right w:val="none" w:sz="0" w:space="0" w:color="auto"/>
                          </w:divBdr>
                        </w:div>
                        <w:div w:id="1596010057">
                          <w:marLeft w:val="0"/>
                          <w:marRight w:val="0"/>
                          <w:marTop w:val="0"/>
                          <w:marBottom w:val="0"/>
                          <w:divBdr>
                            <w:top w:val="none" w:sz="0" w:space="0" w:color="auto"/>
                            <w:left w:val="none" w:sz="0" w:space="0" w:color="auto"/>
                            <w:bottom w:val="none" w:sz="0" w:space="0" w:color="auto"/>
                            <w:right w:val="none" w:sz="0" w:space="0" w:color="auto"/>
                          </w:divBdr>
                        </w:div>
                        <w:div w:id="1235318024">
                          <w:marLeft w:val="0"/>
                          <w:marRight w:val="0"/>
                          <w:marTop w:val="0"/>
                          <w:marBottom w:val="0"/>
                          <w:divBdr>
                            <w:top w:val="none" w:sz="0" w:space="0" w:color="auto"/>
                            <w:left w:val="none" w:sz="0" w:space="0" w:color="auto"/>
                            <w:bottom w:val="none" w:sz="0" w:space="0" w:color="auto"/>
                            <w:right w:val="none" w:sz="0" w:space="0" w:color="auto"/>
                          </w:divBdr>
                        </w:div>
                        <w:div w:id="1741554774">
                          <w:marLeft w:val="0"/>
                          <w:marRight w:val="0"/>
                          <w:marTop w:val="0"/>
                          <w:marBottom w:val="0"/>
                          <w:divBdr>
                            <w:top w:val="none" w:sz="0" w:space="0" w:color="auto"/>
                            <w:left w:val="none" w:sz="0" w:space="0" w:color="auto"/>
                            <w:bottom w:val="none" w:sz="0" w:space="0" w:color="auto"/>
                            <w:right w:val="none" w:sz="0" w:space="0" w:color="auto"/>
                          </w:divBdr>
                        </w:div>
                        <w:div w:id="1928228026">
                          <w:marLeft w:val="0"/>
                          <w:marRight w:val="0"/>
                          <w:marTop w:val="0"/>
                          <w:marBottom w:val="0"/>
                          <w:divBdr>
                            <w:top w:val="none" w:sz="0" w:space="0" w:color="auto"/>
                            <w:left w:val="none" w:sz="0" w:space="0" w:color="auto"/>
                            <w:bottom w:val="none" w:sz="0" w:space="0" w:color="auto"/>
                            <w:right w:val="none" w:sz="0" w:space="0" w:color="auto"/>
                          </w:divBdr>
                        </w:div>
                        <w:div w:id="1010643717">
                          <w:marLeft w:val="0"/>
                          <w:marRight w:val="0"/>
                          <w:marTop w:val="0"/>
                          <w:marBottom w:val="0"/>
                          <w:divBdr>
                            <w:top w:val="none" w:sz="0" w:space="0" w:color="auto"/>
                            <w:left w:val="none" w:sz="0" w:space="0" w:color="auto"/>
                            <w:bottom w:val="none" w:sz="0" w:space="0" w:color="auto"/>
                            <w:right w:val="none" w:sz="0" w:space="0" w:color="auto"/>
                          </w:divBdr>
                        </w:div>
                        <w:div w:id="1700355915">
                          <w:marLeft w:val="0"/>
                          <w:marRight w:val="0"/>
                          <w:marTop w:val="0"/>
                          <w:marBottom w:val="0"/>
                          <w:divBdr>
                            <w:top w:val="none" w:sz="0" w:space="0" w:color="auto"/>
                            <w:left w:val="none" w:sz="0" w:space="0" w:color="auto"/>
                            <w:bottom w:val="none" w:sz="0" w:space="0" w:color="auto"/>
                            <w:right w:val="none" w:sz="0" w:space="0" w:color="auto"/>
                          </w:divBdr>
                        </w:div>
                        <w:div w:id="1779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8668">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953318260">
              <w:marLeft w:val="0"/>
              <w:marRight w:val="0"/>
              <w:marTop w:val="0"/>
              <w:marBottom w:val="0"/>
              <w:divBdr>
                <w:top w:val="none" w:sz="0" w:space="0" w:color="auto"/>
                <w:left w:val="none" w:sz="0" w:space="0" w:color="auto"/>
                <w:bottom w:val="none" w:sz="0" w:space="0" w:color="auto"/>
                <w:right w:val="none" w:sz="0" w:space="0" w:color="auto"/>
              </w:divBdr>
              <w:divsChild>
                <w:div w:id="1744060010">
                  <w:marLeft w:val="0"/>
                  <w:marRight w:val="0"/>
                  <w:marTop w:val="0"/>
                  <w:marBottom w:val="0"/>
                  <w:divBdr>
                    <w:top w:val="none" w:sz="0" w:space="0" w:color="auto"/>
                    <w:left w:val="none" w:sz="0" w:space="0" w:color="auto"/>
                    <w:bottom w:val="none" w:sz="0" w:space="0" w:color="auto"/>
                    <w:right w:val="none" w:sz="0" w:space="0" w:color="auto"/>
                  </w:divBdr>
                  <w:divsChild>
                    <w:div w:id="1139419262">
                      <w:marLeft w:val="0"/>
                      <w:marRight w:val="0"/>
                      <w:marTop w:val="0"/>
                      <w:marBottom w:val="0"/>
                      <w:divBdr>
                        <w:top w:val="none" w:sz="0" w:space="0" w:color="auto"/>
                        <w:left w:val="none" w:sz="0" w:space="0" w:color="auto"/>
                        <w:bottom w:val="none" w:sz="0" w:space="0" w:color="auto"/>
                        <w:right w:val="none" w:sz="0" w:space="0" w:color="auto"/>
                      </w:divBdr>
                      <w:divsChild>
                        <w:div w:id="448668605">
                          <w:marLeft w:val="0"/>
                          <w:marRight w:val="0"/>
                          <w:marTop w:val="0"/>
                          <w:marBottom w:val="0"/>
                          <w:divBdr>
                            <w:top w:val="none" w:sz="0" w:space="0" w:color="auto"/>
                            <w:left w:val="none" w:sz="0" w:space="0" w:color="auto"/>
                            <w:bottom w:val="none" w:sz="0" w:space="0" w:color="auto"/>
                            <w:right w:val="none" w:sz="0" w:space="0" w:color="auto"/>
                          </w:divBdr>
                        </w:div>
                        <w:div w:id="189880128">
                          <w:marLeft w:val="0"/>
                          <w:marRight w:val="0"/>
                          <w:marTop w:val="0"/>
                          <w:marBottom w:val="0"/>
                          <w:divBdr>
                            <w:top w:val="none" w:sz="0" w:space="0" w:color="auto"/>
                            <w:left w:val="none" w:sz="0" w:space="0" w:color="auto"/>
                            <w:bottom w:val="none" w:sz="0" w:space="0" w:color="auto"/>
                            <w:right w:val="none" w:sz="0" w:space="0" w:color="auto"/>
                          </w:divBdr>
                        </w:div>
                        <w:div w:id="1553469137">
                          <w:marLeft w:val="0"/>
                          <w:marRight w:val="0"/>
                          <w:marTop w:val="0"/>
                          <w:marBottom w:val="0"/>
                          <w:divBdr>
                            <w:top w:val="none" w:sz="0" w:space="0" w:color="auto"/>
                            <w:left w:val="none" w:sz="0" w:space="0" w:color="auto"/>
                            <w:bottom w:val="none" w:sz="0" w:space="0" w:color="auto"/>
                            <w:right w:val="none" w:sz="0" w:space="0" w:color="auto"/>
                          </w:divBdr>
                        </w:div>
                        <w:div w:id="1835215643">
                          <w:marLeft w:val="0"/>
                          <w:marRight w:val="0"/>
                          <w:marTop w:val="0"/>
                          <w:marBottom w:val="0"/>
                          <w:divBdr>
                            <w:top w:val="none" w:sz="0" w:space="0" w:color="auto"/>
                            <w:left w:val="none" w:sz="0" w:space="0" w:color="auto"/>
                            <w:bottom w:val="none" w:sz="0" w:space="0" w:color="auto"/>
                            <w:right w:val="none" w:sz="0" w:space="0" w:color="auto"/>
                          </w:divBdr>
                        </w:div>
                        <w:div w:id="818231332">
                          <w:marLeft w:val="0"/>
                          <w:marRight w:val="0"/>
                          <w:marTop w:val="0"/>
                          <w:marBottom w:val="0"/>
                          <w:divBdr>
                            <w:top w:val="none" w:sz="0" w:space="0" w:color="auto"/>
                            <w:left w:val="none" w:sz="0" w:space="0" w:color="auto"/>
                            <w:bottom w:val="none" w:sz="0" w:space="0" w:color="auto"/>
                            <w:right w:val="none" w:sz="0" w:space="0" w:color="auto"/>
                          </w:divBdr>
                        </w:div>
                        <w:div w:id="1467817324">
                          <w:marLeft w:val="0"/>
                          <w:marRight w:val="0"/>
                          <w:marTop w:val="0"/>
                          <w:marBottom w:val="0"/>
                          <w:divBdr>
                            <w:top w:val="none" w:sz="0" w:space="0" w:color="auto"/>
                            <w:left w:val="none" w:sz="0" w:space="0" w:color="auto"/>
                            <w:bottom w:val="none" w:sz="0" w:space="0" w:color="auto"/>
                            <w:right w:val="none" w:sz="0" w:space="0" w:color="auto"/>
                          </w:divBdr>
                        </w:div>
                        <w:div w:id="1363942064">
                          <w:marLeft w:val="0"/>
                          <w:marRight w:val="0"/>
                          <w:marTop w:val="0"/>
                          <w:marBottom w:val="0"/>
                          <w:divBdr>
                            <w:top w:val="none" w:sz="0" w:space="0" w:color="auto"/>
                            <w:left w:val="none" w:sz="0" w:space="0" w:color="auto"/>
                            <w:bottom w:val="none" w:sz="0" w:space="0" w:color="auto"/>
                            <w:right w:val="none" w:sz="0" w:space="0" w:color="auto"/>
                          </w:divBdr>
                        </w:div>
                        <w:div w:id="1846935744">
                          <w:marLeft w:val="0"/>
                          <w:marRight w:val="0"/>
                          <w:marTop w:val="0"/>
                          <w:marBottom w:val="0"/>
                          <w:divBdr>
                            <w:top w:val="none" w:sz="0" w:space="0" w:color="auto"/>
                            <w:left w:val="none" w:sz="0" w:space="0" w:color="auto"/>
                            <w:bottom w:val="none" w:sz="0" w:space="0" w:color="auto"/>
                            <w:right w:val="none" w:sz="0" w:space="0" w:color="auto"/>
                          </w:divBdr>
                        </w:div>
                        <w:div w:id="1464229227">
                          <w:marLeft w:val="0"/>
                          <w:marRight w:val="0"/>
                          <w:marTop w:val="0"/>
                          <w:marBottom w:val="0"/>
                          <w:divBdr>
                            <w:top w:val="none" w:sz="0" w:space="0" w:color="auto"/>
                            <w:left w:val="none" w:sz="0" w:space="0" w:color="auto"/>
                            <w:bottom w:val="none" w:sz="0" w:space="0" w:color="auto"/>
                            <w:right w:val="none" w:sz="0" w:space="0" w:color="auto"/>
                          </w:divBdr>
                        </w:div>
                        <w:div w:id="1781415914">
                          <w:marLeft w:val="0"/>
                          <w:marRight w:val="0"/>
                          <w:marTop w:val="0"/>
                          <w:marBottom w:val="0"/>
                          <w:divBdr>
                            <w:top w:val="none" w:sz="0" w:space="0" w:color="auto"/>
                            <w:left w:val="none" w:sz="0" w:space="0" w:color="auto"/>
                            <w:bottom w:val="none" w:sz="0" w:space="0" w:color="auto"/>
                            <w:right w:val="none" w:sz="0" w:space="0" w:color="auto"/>
                          </w:divBdr>
                        </w:div>
                        <w:div w:id="2136438766">
                          <w:marLeft w:val="0"/>
                          <w:marRight w:val="0"/>
                          <w:marTop w:val="0"/>
                          <w:marBottom w:val="0"/>
                          <w:divBdr>
                            <w:top w:val="none" w:sz="0" w:space="0" w:color="auto"/>
                            <w:left w:val="none" w:sz="0" w:space="0" w:color="auto"/>
                            <w:bottom w:val="none" w:sz="0" w:space="0" w:color="auto"/>
                            <w:right w:val="none" w:sz="0" w:space="0" w:color="auto"/>
                          </w:divBdr>
                        </w:div>
                        <w:div w:id="472675053">
                          <w:marLeft w:val="0"/>
                          <w:marRight w:val="0"/>
                          <w:marTop w:val="0"/>
                          <w:marBottom w:val="0"/>
                          <w:divBdr>
                            <w:top w:val="none" w:sz="0" w:space="0" w:color="auto"/>
                            <w:left w:val="none" w:sz="0" w:space="0" w:color="auto"/>
                            <w:bottom w:val="none" w:sz="0" w:space="0" w:color="auto"/>
                            <w:right w:val="none" w:sz="0" w:space="0" w:color="auto"/>
                          </w:divBdr>
                        </w:div>
                        <w:div w:id="440077764">
                          <w:marLeft w:val="0"/>
                          <w:marRight w:val="0"/>
                          <w:marTop w:val="0"/>
                          <w:marBottom w:val="0"/>
                          <w:divBdr>
                            <w:top w:val="none" w:sz="0" w:space="0" w:color="auto"/>
                            <w:left w:val="none" w:sz="0" w:space="0" w:color="auto"/>
                            <w:bottom w:val="none" w:sz="0" w:space="0" w:color="auto"/>
                            <w:right w:val="none" w:sz="0" w:space="0" w:color="auto"/>
                          </w:divBdr>
                        </w:div>
                        <w:div w:id="604845088">
                          <w:marLeft w:val="0"/>
                          <w:marRight w:val="0"/>
                          <w:marTop w:val="0"/>
                          <w:marBottom w:val="0"/>
                          <w:divBdr>
                            <w:top w:val="none" w:sz="0" w:space="0" w:color="auto"/>
                            <w:left w:val="none" w:sz="0" w:space="0" w:color="auto"/>
                            <w:bottom w:val="none" w:sz="0" w:space="0" w:color="auto"/>
                            <w:right w:val="none" w:sz="0" w:space="0" w:color="auto"/>
                          </w:divBdr>
                        </w:div>
                        <w:div w:id="922031958">
                          <w:marLeft w:val="0"/>
                          <w:marRight w:val="0"/>
                          <w:marTop w:val="0"/>
                          <w:marBottom w:val="0"/>
                          <w:divBdr>
                            <w:top w:val="none" w:sz="0" w:space="0" w:color="auto"/>
                            <w:left w:val="none" w:sz="0" w:space="0" w:color="auto"/>
                            <w:bottom w:val="none" w:sz="0" w:space="0" w:color="auto"/>
                            <w:right w:val="none" w:sz="0" w:space="0" w:color="auto"/>
                          </w:divBdr>
                        </w:div>
                        <w:div w:id="1205212691">
                          <w:marLeft w:val="0"/>
                          <w:marRight w:val="0"/>
                          <w:marTop w:val="0"/>
                          <w:marBottom w:val="0"/>
                          <w:divBdr>
                            <w:top w:val="none" w:sz="0" w:space="0" w:color="auto"/>
                            <w:left w:val="none" w:sz="0" w:space="0" w:color="auto"/>
                            <w:bottom w:val="none" w:sz="0" w:space="0" w:color="auto"/>
                            <w:right w:val="none" w:sz="0" w:space="0" w:color="auto"/>
                          </w:divBdr>
                        </w:div>
                        <w:div w:id="1492528307">
                          <w:marLeft w:val="0"/>
                          <w:marRight w:val="0"/>
                          <w:marTop w:val="0"/>
                          <w:marBottom w:val="0"/>
                          <w:divBdr>
                            <w:top w:val="none" w:sz="0" w:space="0" w:color="auto"/>
                            <w:left w:val="none" w:sz="0" w:space="0" w:color="auto"/>
                            <w:bottom w:val="none" w:sz="0" w:space="0" w:color="auto"/>
                            <w:right w:val="none" w:sz="0" w:space="0" w:color="auto"/>
                          </w:divBdr>
                        </w:div>
                        <w:div w:id="1904366088">
                          <w:marLeft w:val="0"/>
                          <w:marRight w:val="0"/>
                          <w:marTop w:val="0"/>
                          <w:marBottom w:val="0"/>
                          <w:divBdr>
                            <w:top w:val="none" w:sz="0" w:space="0" w:color="auto"/>
                            <w:left w:val="none" w:sz="0" w:space="0" w:color="auto"/>
                            <w:bottom w:val="none" w:sz="0" w:space="0" w:color="auto"/>
                            <w:right w:val="none" w:sz="0" w:space="0" w:color="auto"/>
                          </w:divBdr>
                        </w:div>
                        <w:div w:id="267589238">
                          <w:marLeft w:val="0"/>
                          <w:marRight w:val="0"/>
                          <w:marTop w:val="0"/>
                          <w:marBottom w:val="0"/>
                          <w:divBdr>
                            <w:top w:val="none" w:sz="0" w:space="0" w:color="auto"/>
                            <w:left w:val="none" w:sz="0" w:space="0" w:color="auto"/>
                            <w:bottom w:val="none" w:sz="0" w:space="0" w:color="auto"/>
                            <w:right w:val="none" w:sz="0" w:space="0" w:color="auto"/>
                          </w:divBdr>
                        </w:div>
                        <w:div w:id="754518264">
                          <w:marLeft w:val="0"/>
                          <w:marRight w:val="0"/>
                          <w:marTop w:val="0"/>
                          <w:marBottom w:val="0"/>
                          <w:divBdr>
                            <w:top w:val="none" w:sz="0" w:space="0" w:color="auto"/>
                            <w:left w:val="none" w:sz="0" w:space="0" w:color="auto"/>
                            <w:bottom w:val="none" w:sz="0" w:space="0" w:color="auto"/>
                            <w:right w:val="none" w:sz="0" w:space="0" w:color="auto"/>
                          </w:divBdr>
                        </w:div>
                        <w:div w:id="450515589">
                          <w:marLeft w:val="0"/>
                          <w:marRight w:val="0"/>
                          <w:marTop w:val="0"/>
                          <w:marBottom w:val="0"/>
                          <w:divBdr>
                            <w:top w:val="none" w:sz="0" w:space="0" w:color="auto"/>
                            <w:left w:val="none" w:sz="0" w:space="0" w:color="auto"/>
                            <w:bottom w:val="none" w:sz="0" w:space="0" w:color="auto"/>
                            <w:right w:val="none" w:sz="0" w:space="0" w:color="auto"/>
                          </w:divBdr>
                        </w:div>
                        <w:div w:id="1731228417">
                          <w:marLeft w:val="0"/>
                          <w:marRight w:val="0"/>
                          <w:marTop w:val="0"/>
                          <w:marBottom w:val="0"/>
                          <w:divBdr>
                            <w:top w:val="none" w:sz="0" w:space="0" w:color="auto"/>
                            <w:left w:val="none" w:sz="0" w:space="0" w:color="auto"/>
                            <w:bottom w:val="none" w:sz="0" w:space="0" w:color="auto"/>
                            <w:right w:val="none" w:sz="0" w:space="0" w:color="auto"/>
                          </w:divBdr>
                        </w:div>
                        <w:div w:id="292369262">
                          <w:marLeft w:val="0"/>
                          <w:marRight w:val="0"/>
                          <w:marTop w:val="0"/>
                          <w:marBottom w:val="0"/>
                          <w:divBdr>
                            <w:top w:val="none" w:sz="0" w:space="0" w:color="auto"/>
                            <w:left w:val="none" w:sz="0" w:space="0" w:color="auto"/>
                            <w:bottom w:val="none" w:sz="0" w:space="0" w:color="auto"/>
                            <w:right w:val="none" w:sz="0" w:space="0" w:color="auto"/>
                          </w:divBdr>
                        </w:div>
                        <w:div w:id="189492375">
                          <w:marLeft w:val="0"/>
                          <w:marRight w:val="0"/>
                          <w:marTop w:val="0"/>
                          <w:marBottom w:val="0"/>
                          <w:divBdr>
                            <w:top w:val="none" w:sz="0" w:space="0" w:color="auto"/>
                            <w:left w:val="none" w:sz="0" w:space="0" w:color="auto"/>
                            <w:bottom w:val="none" w:sz="0" w:space="0" w:color="auto"/>
                            <w:right w:val="none" w:sz="0" w:space="0" w:color="auto"/>
                          </w:divBdr>
                        </w:div>
                        <w:div w:id="185601360">
                          <w:marLeft w:val="0"/>
                          <w:marRight w:val="0"/>
                          <w:marTop w:val="0"/>
                          <w:marBottom w:val="0"/>
                          <w:divBdr>
                            <w:top w:val="none" w:sz="0" w:space="0" w:color="auto"/>
                            <w:left w:val="none" w:sz="0" w:space="0" w:color="auto"/>
                            <w:bottom w:val="none" w:sz="0" w:space="0" w:color="auto"/>
                            <w:right w:val="none" w:sz="0" w:space="0" w:color="auto"/>
                          </w:divBdr>
                        </w:div>
                        <w:div w:id="944071228">
                          <w:marLeft w:val="0"/>
                          <w:marRight w:val="0"/>
                          <w:marTop w:val="0"/>
                          <w:marBottom w:val="0"/>
                          <w:divBdr>
                            <w:top w:val="none" w:sz="0" w:space="0" w:color="auto"/>
                            <w:left w:val="none" w:sz="0" w:space="0" w:color="auto"/>
                            <w:bottom w:val="none" w:sz="0" w:space="0" w:color="auto"/>
                            <w:right w:val="none" w:sz="0" w:space="0" w:color="auto"/>
                          </w:divBdr>
                        </w:div>
                        <w:div w:id="842160670">
                          <w:marLeft w:val="0"/>
                          <w:marRight w:val="0"/>
                          <w:marTop w:val="0"/>
                          <w:marBottom w:val="0"/>
                          <w:divBdr>
                            <w:top w:val="none" w:sz="0" w:space="0" w:color="auto"/>
                            <w:left w:val="none" w:sz="0" w:space="0" w:color="auto"/>
                            <w:bottom w:val="none" w:sz="0" w:space="0" w:color="auto"/>
                            <w:right w:val="none" w:sz="0" w:space="0" w:color="auto"/>
                          </w:divBdr>
                        </w:div>
                        <w:div w:id="1723820757">
                          <w:marLeft w:val="0"/>
                          <w:marRight w:val="0"/>
                          <w:marTop w:val="0"/>
                          <w:marBottom w:val="0"/>
                          <w:divBdr>
                            <w:top w:val="none" w:sz="0" w:space="0" w:color="auto"/>
                            <w:left w:val="none" w:sz="0" w:space="0" w:color="auto"/>
                            <w:bottom w:val="none" w:sz="0" w:space="0" w:color="auto"/>
                            <w:right w:val="none" w:sz="0" w:space="0" w:color="auto"/>
                          </w:divBdr>
                        </w:div>
                        <w:div w:id="374737321">
                          <w:marLeft w:val="0"/>
                          <w:marRight w:val="0"/>
                          <w:marTop w:val="0"/>
                          <w:marBottom w:val="0"/>
                          <w:divBdr>
                            <w:top w:val="none" w:sz="0" w:space="0" w:color="auto"/>
                            <w:left w:val="none" w:sz="0" w:space="0" w:color="auto"/>
                            <w:bottom w:val="none" w:sz="0" w:space="0" w:color="auto"/>
                            <w:right w:val="none" w:sz="0" w:space="0" w:color="auto"/>
                          </w:divBdr>
                        </w:div>
                        <w:div w:id="762147089">
                          <w:marLeft w:val="0"/>
                          <w:marRight w:val="0"/>
                          <w:marTop w:val="0"/>
                          <w:marBottom w:val="0"/>
                          <w:divBdr>
                            <w:top w:val="none" w:sz="0" w:space="0" w:color="auto"/>
                            <w:left w:val="none" w:sz="0" w:space="0" w:color="auto"/>
                            <w:bottom w:val="none" w:sz="0" w:space="0" w:color="auto"/>
                            <w:right w:val="none" w:sz="0" w:space="0" w:color="auto"/>
                          </w:divBdr>
                        </w:div>
                        <w:div w:id="1341548710">
                          <w:marLeft w:val="0"/>
                          <w:marRight w:val="0"/>
                          <w:marTop w:val="0"/>
                          <w:marBottom w:val="0"/>
                          <w:divBdr>
                            <w:top w:val="none" w:sz="0" w:space="0" w:color="auto"/>
                            <w:left w:val="none" w:sz="0" w:space="0" w:color="auto"/>
                            <w:bottom w:val="none" w:sz="0" w:space="0" w:color="auto"/>
                            <w:right w:val="none" w:sz="0" w:space="0" w:color="auto"/>
                          </w:divBdr>
                        </w:div>
                        <w:div w:id="1237014975">
                          <w:marLeft w:val="0"/>
                          <w:marRight w:val="0"/>
                          <w:marTop w:val="0"/>
                          <w:marBottom w:val="0"/>
                          <w:divBdr>
                            <w:top w:val="none" w:sz="0" w:space="0" w:color="auto"/>
                            <w:left w:val="none" w:sz="0" w:space="0" w:color="auto"/>
                            <w:bottom w:val="none" w:sz="0" w:space="0" w:color="auto"/>
                            <w:right w:val="none" w:sz="0" w:space="0" w:color="auto"/>
                          </w:divBdr>
                        </w:div>
                        <w:div w:id="313460483">
                          <w:marLeft w:val="0"/>
                          <w:marRight w:val="0"/>
                          <w:marTop w:val="0"/>
                          <w:marBottom w:val="0"/>
                          <w:divBdr>
                            <w:top w:val="none" w:sz="0" w:space="0" w:color="auto"/>
                            <w:left w:val="none" w:sz="0" w:space="0" w:color="auto"/>
                            <w:bottom w:val="none" w:sz="0" w:space="0" w:color="auto"/>
                            <w:right w:val="none" w:sz="0" w:space="0" w:color="auto"/>
                          </w:divBdr>
                        </w:div>
                        <w:div w:id="337343837">
                          <w:marLeft w:val="0"/>
                          <w:marRight w:val="0"/>
                          <w:marTop w:val="0"/>
                          <w:marBottom w:val="0"/>
                          <w:divBdr>
                            <w:top w:val="none" w:sz="0" w:space="0" w:color="auto"/>
                            <w:left w:val="none" w:sz="0" w:space="0" w:color="auto"/>
                            <w:bottom w:val="none" w:sz="0" w:space="0" w:color="auto"/>
                            <w:right w:val="none" w:sz="0" w:space="0" w:color="auto"/>
                          </w:divBdr>
                        </w:div>
                        <w:div w:id="245727108">
                          <w:marLeft w:val="0"/>
                          <w:marRight w:val="0"/>
                          <w:marTop w:val="0"/>
                          <w:marBottom w:val="0"/>
                          <w:divBdr>
                            <w:top w:val="none" w:sz="0" w:space="0" w:color="auto"/>
                            <w:left w:val="none" w:sz="0" w:space="0" w:color="auto"/>
                            <w:bottom w:val="none" w:sz="0" w:space="0" w:color="auto"/>
                            <w:right w:val="none" w:sz="0" w:space="0" w:color="auto"/>
                          </w:divBdr>
                        </w:div>
                        <w:div w:id="470051285">
                          <w:marLeft w:val="0"/>
                          <w:marRight w:val="0"/>
                          <w:marTop w:val="0"/>
                          <w:marBottom w:val="0"/>
                          <w:divBdr>
                            <w:top w:val="none" w:sz="0" w:space="0" w:color="auto"/>
                            <w:left w:val="none" w:sz="0" w:space="0" w:color="auto"/>
                            <w:bottom w:val="none" w:sz="0" w:space="0" w:color="auto"/>
                            <w:right w:val="none" w:sz="0" w:space="0" w:color="auto"/>
                          </w:divBdr>
                        </w:div>
                        <w:div w:id="622539648">
                          <w:marLeft w:val="0"/>
                          <w:marRight w:val="0"/>
                          <w:marTop w:val="0"/>
                          <w:marBottom w:val="0"/>
                          <w:divBdr>
                            <w:top w:val="none" w:sz="0" w:space="0" w:color="auto"/>
                            <w:left w:val="none" w:sz="0" w:space="0" w:color="auto"/>
                            <w:bottom w:val="none" w:sz="0" w:space="0" w:color="auto"/>
                            <w:right w:val="none" w:sz="0" w:space="0" w:color="auto"/>
                          </w:divBdr>
                        </w:div>
                        <w:div w:id="1274629639">
                          <w:marLeft w:val="0"/>
                          <w:marRight w:val="0"/>
                          <w:marTop w:val="0"/>
                          <w:marBottom w:val="0"/>
                          <w:divBdr>
                            <w:top w:val="none" w:sz="0" w:space="0" w:color="auto"/>
                            <w:left w:val="none" w:sz="0" w:space="0" w:color="auto"/>
                            <w:bottom w:val="none" w:sz="0" w:space="0" w:color="auto"/>
                            <w:right w:val="none" w:sz="0" w:space="0" w:color="auto"/>
                          </w:divBdr>
                        </w:div>
                        <w:div w:id="1950238040">
                          <w:marLeft w:val="0"/>
                          <w:marRight w:val="0"/>
                          <w:marTop w:val="0"/>
                          <w:marBottom w:val="0"/>
                          <w:divBdr>
                            <w:top w:val="none" w:sz="0" w:space="0" w:color="auto"/>
                            <w:left w:val="none" w:sz="0" w:space="0" w:color="auto"/>
                            <w:bottom w:val="none" w:sz="0" w:space="0" w:color="auto"/>
                            <w:right w:val="none" w:sz="0" w:space="0" w:color="auto"/>
                          </w:divBdr>
                        </w:div>
                        <w:div w:id="1274551385">
                          <w:marLeft w:val="0"/>
                          <w:marRight w:val="0"/>
                          <w:marTop w:val="0"/>
                          <w:marBottom w:val="0"/>
                          <w:divBdr>
                            <w:top w:val="none" w:sz="0" w:space="0" w:color="auto"/>
                            <w:left w:val="none" w:sz="0" w:space="0" w:color="auto"/>
                            <w:bottom w:val="none" w:sz="0" w:space="0" w:color="auto"/>
                            <w:right w:val="none" w:sz="0" w:space="0" w:color="auto"/>
                          </w:divBdr>
                        </w:div>
                        <w:div w:id="421337198">
                          <w:marLeft w:val="0"/>
                          <w:marRight w:val="0"/>
                          <w:marTop w:val="0"/>
                          <w:marBottom w:val="0"/>
                          <w:divBdr>
                            <w:top w:val="none" w:sz="0" w:space="0" w:color="auto"/>
                            <w:left w:val="none" w:sz="0" w:space="0" w:color="auto"/>
                            <w:bottom w:val="none" w:sz="0" w:space="0" w:color="auto"/>
                            <w:right w:val="none" w:sz="0" w:space="0" w:color="auto"/>
                          </w:divBdr>
                        </w:div>
                        <w:div w:id="947809376">
                          <w:marLeft w:val="0"/>
                          <w:marRight w:val="0"/>
                          <w:marTop w:val="0"/>
                          <w:marBottom w:val="0"/>
                          <w:divBdr>
                            <w:top w:val="none" w:sz="0" w:space="0" w:color="auto"/>
                            <w:left w:val="none" w:sz="0" w:space="0" w:color="auto"/>
                            <w:bottom w:val="none" w:sz="0" w:space="0" w:color="auto"/>
                            <w:right w:val="none" w:sz="0" w:space="0" w:color="auto"/>
                          </w:divBdr>
                        </w:div>
                        <w:div w:id="1400590309">
                          <w:marLeft w:val="0"/>
                          <w:marRight w:val="0"/>
                          <w:marTop w:val="0"/>
                          <w:marBottom w:val="0"/>
                          <w:divBdr>
                            <w:top w:val="none" w:sz="0" w:space="0" w:color="auto"/>
                            <w:left w:val="none" w:sz="0" w:space="0" w:color="auto"/>
                            <w:bottom w:val="none" w:sz="0" w:space="0" w:color="auto"/>
                            <w:right w:val="none" w:sz="0" w:space="0" w:color="auto"/>
                          </w:divBdr>
                        </w:div>
                        <w:div w:id="684942562">
                          <w:marLeft w:val="0"/>
                          <w:marRight w:val="0"/>
                          <w:marTop w:val="0"/>
                          <w:marBottom w:val="0"/>
                          <w:divBdr>
                            <w:top w:val="none" w:sz="0" w:space="0" w:color="auto"/>
                            <w:left w:val="none" w:sz="0" w:space="0" w:color="auto"/>
                            <w:bottom w:val="none" w:sz="0" w:space="0" w:color="auto"/>
                            <w:right w:val="none" w:sz="0" w:space="0" w:color="auto"/>
                          </w:divBdr>
                        </w:div>
                        <w:div w:id="1158308332">
                          <w:marLeft w:val="0"/>
                          <w:marRight w:val="0"/>
                          <w:marTop w:val="0"/>
                          <w:marBottom w:val="0"/>
                          <w:divBdr>
                            <w:top w:val="none" w:sz="0" w:space="0" w:color="auto"/>
                            <w:left w:val="none" w:sz="0" w:space="0" w:color="auto"/>
                            <w:bottom w:val="none" w:sz="0" w:space="0" w:color="auto"/>
                            <w:right w:val="none" w:sz="0" w:space="0" w:color="auto"/>
                          </w:divBdr>
                        </w:div>
                        <w:div w:id="1185437937">
                          <w:marLeft w:val="0"/>
                          <w:marRight w:val="0"/>
                          <w:marTop w:val="0"/>
                          <w:marBottom w:val="0"/>
                          <w:divBdr>
                            <w:top w:val="none" w:sz="0" w:space="0" w:color="auto"/>
                            <w:left w:val="none" w:sz="0" w:space="0" w:color="auto"/>
                            <w:bottom w:val="none" w:sz="0" w:space="0" w:color="auto"/>
                            <w:right w:val="none" w:sz="0" w:space="0" w:color="auto"/>
                          </w:divBdr>
                        </w:div>
                        <w:div w:id="1198737973">
                          <w:marLeft w:val="0"/>
                          <w:marRight w:val="0"/>
                          <w:marTop w:val="0"/>
                          <w:marBottom w:val="0"/>
                          <w:divBdr>
                            <w:top w:val="none" w:sz="0" w:space="0" w:color="auto"/>
                            <w:left w:val="none" w:sz="0" w:space="0" w:color="auto"/>
                            <w:bottom w:val="none" w:sz="0" w:space="0" w:color="auto"/>
                            <w:right w:val="none" w:sz="0" w:space="0" w:color="auto"/>
                          </w:divBdr>
                        </w:div>
                        <w:div w:id="2059430402">
                          <w:marLeft w:val="0"/>
                          <w:marRight w:val="0"/>
                          <w:marTop w:val="0"/>
                          <w:marBottom w:val="0"/>
                          <w:divBdr>
                            <w:top w:val="none" w:sz="0" w:space="0" w:color="auto"/>
                            <w:left w:val="none" w:sz="0" w:space="0" w:color="auto"/>
                            <w:bottom w:val="none" w:sz="0" w:space="0" w:color="auto"/>
                            <w:right w:val="none" w:sz="0" w:space="0" w:color="auto"/>
                          </w:divBdr>
                        </w:div>
                        <w:div w:id="98840101">
                          <w:marLeft w:val="0"/>
                          <w:marRight w:val="0"/>
                          <w:marTop w:val="0"/>
                          <w:marBottom w:val="0"/>
                          <w:divBdr>
                            <w:top w:val="none" w:sz="0" w:space="0" w:color="auto"/>
                            <w:left w:val="none" w:sz="0" w:space="0" w:color="auto"/>
                            <w:bottom w:val="none" w:sz="0" w:space="0" w:color="auto"/>
                            <w:right w:val="none" w:sz="0" w:space="0" w:color="auto"/>
                          </w:divBdr>
                        </w:div>
                        <w:div w:id="14409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4137">
              <w:marLeft w:val="0"/>
              <w:marRight w:val="0"/>
              <w:marTop w:val="0"/>
              <w:marBottom w:val="0"/>
              <w:divBdr>
                <w:top w:val="none" w:sz="0" w:space="0" w:color="auto"/>
                <w:left w:val="none" w:sz="0" w:space="0" w:color="auto"/>
                <w:bottom w:val="none" w:sz="0" w:space="0" w:color="auto"/>
                <w:right w:val="none" w:sz="0" w:space="0" w:color="auto"/>
              </w:divBdr>
              <w:divsChild>
                <w:div w:id="1085421092">
                  <w:marLeft w:val="0"/>
                  <w:marRight w:val="0"/>
                  <w:marTop w:val="0"/>
                  <w:marBottom w:val="0"/>
                  <w:divBdr>
                    <w:top w:val="none" w:sz="0" w:space="0" w:color="auto"/>
                    <w:left w:val="none" w:sz="0" w:space="0" w:color="auto"/>
                    <w:bottom w:val="none" w:sz="0" w:space="0" w:color="auto"/>
                    <w:right w:val="none" w:sz="0" w:space="0" w:color="auto"/>
                  </w:divBdr>
                  <w:divsChild>
                    <w:div w:id="730037733">
                      <w:marLeft w:val="0"/>
                      <w:marRight w:val="0"/>
                      <w:marTop w:val="0"/>
                      <w:marBottom w:val="0"/>
                      <w:divBdr>
                        <w:top w:val="none" w:sz="0" w:space="0" w:color="auto"/>
                        <w:left w:val="none" w:sz="0" w:space="0" w:color="auto"/>
                        <w:bottom w:val="none" w:sz="0" w:space="0" w:color="auto"/>
                        <w:right w:val="none" w:sz="0" w:space="0" w:color="auto"/>
                      </w:divBdr>
                      <w:divsChild>
                        <w:div w:id="27612948">
                          <w:marLeft w:val="0"/>
                          <w:marRight w:val="0"/>
                          <w:marTop w:val="0"/>
                          <w:marBottom w:val="0"/>
                          <w:divBdr>
                            <w:top w:val="none" w:sz="0" w:space="0" w:color="auto"/>
                            <w:left w:val="none" w:sz="0" w:space="0" w:color="auto"/>
                            <w:bottom w:val="none" w:sz="0" w:space="0" w:color="auto"/>
                            <w:right w:val="none" w:sz="0" w:space="0" w:color="auto"/>
                          </w:divBdr>
                        </w:div>
                        <w:div w:id="1114128360">
                          <w:marLeft w:val="0"/>
                          <w:marRight w:val="0"/>
                          <w:marTop w:val="0"/>
                          <w:marBottom w:val="0"/>
                          <w:divBdr>
                            <w:top w:val="none" w:sz="0" w:space="0" w:color="auto"/>
                            <w:left w:val="none" w:sz="0" w:space="0" w:color="auto"/>
                            <w:bottom w:val="none" w:sz="0" w:space="0" w:color="auto"/>
                            <w:right w:val="none" w:sz="0" w:space="0" w:color="auto"/>
                          </w:divBdr>
                        </w:div>
                        <w:div w:id="1208838648">
                          <w:marLeft w:val="0"/>
                          <w:marRight w:val="0"/>
                          <w:marTop w:val="0"/>
                          <w:marBottom w:val="0"/>
                          <w:divBdr>
                            <w:top w:val="none" w:sz="0" w:space="0" w:color="auto"/>
                            <w:left w:val="none" w:sz="0" w:space="0" w:color="auto"/>
                            <w:bottom w:val="none" w:sz="0" w:space="0" w:color="auto"/>
                            <w:right w:val="none" w:sz="0" w:space="0" w:color="auto"/>
                          </w:divBdr>
                        </w:div>
                        <w:div w:id="136774167">
                          <w:marLeft w:val="0"/>
                          <w:marRight w:val="0"/>
                          <w:marTop w:val="0"/>
                          <w:marBottom w:val="0"/>
                          <w:divBdr>
                            <w:top w:val="none" w:sz="0" w:space="0" w:color="auto"/>
                            <w:left w:val="none" w:sz="0" w:space="0" w:color="auto"/>
                            <w:bottom w:val="none" w:sz="0" w:space="0" w:color="auto"/>
                            <w:right w:val="none" w:sz="0" w:space="0" w:color="auto"/>
                          </w:divBdr>
                        </w:div>
                        <w:div w:id="1129125288">
                          <w:marLeft w:val="0"/>
                          <w:marRight w:val="0"/>
                          <w:marTop w:val="0"/>
                          <w:marBottom w:val="0"/>
                          <w:divBdr>
                            <w:top w:val="none" w:sz="0" w:space="0" w:color="auto"/>
                            <w:left w:val="none" w:sz="0" w:space="0" w:color="auto"/>
                            <w:bottom w:val="none" w:sz="0" w:space="0" w:color="auto"/>
                            <w:right w:val="none" w:sz="0" w:space="0" w:color="auto"/>
                          </w:divBdr>
                        </w:div>
                        <w:div w:id="1348362539">
                          <w:marLeft w:val="0"/>
                          <w:marRight w:val="0"/>
                          <w:marTop w:val="0"/>
                          <w:marBottom w:val="0"/>
                          <w:divBdr>
                            <w:top w:val="none" w:sz="0" w:space="0" w:color="auto"/>
                            <w:left w:val="none" w:sz="0" w:space="0" w:color="auto"/>
                            <w:bottom w:val="none" w:sz="0" w:space="0" w:color="auto"/>
                            <w:right w:val="none" w:sz="0" w:space="0" w:color="auto"/>
                          </w:divBdr>
                        </w:div>
                        <w:div w:id="1105273185">
                          <w:marLeft w:val="0"/>
                          <w:marRight w:val="0"/>
                          <w:marTop w:val="0"/>
                          <w:marBottom w:val="0"/>
                          <w:divBdr>
                            <w:top w:val="none" w:sz="0" w:space="0" w:color="auto"/>
                            <w:left w:val="none" w:sz="0" w:space="0" w:color="auto"/>
                            <w:bottom w:val="none" w:sz="0" w:space="0" w:color="auto"/>
                            <w:right w:val="none" w:sz="0" w:space="0" w:color="auto"/>
                          </w:divBdr>
                        </w:div>
                        <w:div w:id="392706249">
                          <w:marLeft w:val="0"/>
                          <w:marRight w:val="0"/>
                          <w:marTop w:val="0"/>
                          <w:marBottom w:val="0"/>
                          <w:divBdr>
                            <w:top w:val="none" w:sz="0" w:space="0" w:color="auto"/>
                            <w:left w:val="none" w:sz="0" w:space="0" w:color="auto"/>
                            <w:bottom w:val="none" w:sz="0" w:space="0" w:color="auto"/>
                            <w:right w:val="none" w:sz="0" w:space="0" w:color="auto"/>
                          </w:divBdr>
                        </w:div>
                        <w:div w:id="372971681">
                          <w:marLeft w:val="0"/>
                          <w:marRight w:val="0"/>
                          <w:marTop w:val="0"/>
                          <w:marBottom w:val="0"/>
                          <w:divBdr>
                            <w:top w:val="none" w:sz="0" w:space="0" w:color="auto"/>
                            <w:left w:val="none" w:sz="0" w:space="0" w:color="auto"/>
                            <w:bottom w:val="none" w:sz="0" w:space="0" w:color="auto"/>
                            <w:right w:val="none" w:sz="0" w:space="0" w:color="auto"/>
                          </w:divBdr>
                        </w:div>
                        <w:div w:id="2016687741">
                          <w:marLeft w:val="0"/>
                          <w:marRight w:val="0"/>
                          <w:marTop w:val="0"/>
                          <w:marBottom w:val="0"/>
                          <w:divBdr>
                            <w:top w:val="none" w:sz="0" w:space="0" w:color="auto"/>
                            <w:left w:val="none" w:sz="0" w:space="0" w:color="auto"/>
                            <w:bottom w:val="none" w:sz="0" w:space="0" w:color="auto"/>
                            <w:right w:val="none" w:sz="0" w:space="0" w:color="auto"/>
                          </w:divBdr>
                        </w:div>
                        <w:div w:id="1619482551">
                          <w:marLeft w:val="0"/>
                          <w:marRight w:val="0"/>
                          <w:marTop w:val="0"/>
                          <w:marBottom w:val="0"/>
                          <w:divBdr>
                            <w:top w:val="none" w:sz="0" w:space="0" w:color="auto"/>
                            <w:left w:val="none" w:sz="0" w:space="0" w:color="auto"/>
                            <w:bottom w:val="none" w:sz="0" w:space="0" w:color="auto"/>
                            <w:right w:val="none" w:sz="0" w:space="0" w:color="auto"/>
                          </w:divBdr>
                        </w:div>
                        <w:div w:id="485557534">
                          <w:marLeft w:val="0"/>
                          <w:marRight w:val="0"/>
                          <w:marTop w:val="0"/>
                          <w:marBottom w:val="0"/>
                          <w:divBdr>
                            <w:top w:val="none" w:sz="0" w:space="0" w:color="auto"/>
                            <w:left w:val="none" w:sz="0" w:space="0" w:color="auto"/>
                            <w:bottom w:val="none" w:sz="0" w:space="0" w:color="auto"/>
                            <w:right w:val="none" w:sz="0" w:space="0" w:color="auto"/>
                          </w:divBdr>
                        </w:div>
                        <w:div w:id="1665085191">
                          <w:marLeft w:val="0"/>
                          <w:marRight w:val="0"/>
                          <w:marTop w:val="0"/>
                          <w:marBottom w:val="0"/>
                          <w:divBdr>
                            <w:top w:val="none" w:sz="0" w:space="0" w:color="auto"/>
                            <w:left w:val="none" w:sz="0" w:space="0" w:color="auto"/>
                            <w:bottom w:val="none" w:sz="0" w:space="0" w:color="auto"/>
                            <w:right w:val="none" w:sz="0" w:space="0" w:color="auto"/>
                          </w:divBdr>
                        </w:div>
                        <w:div w:id="849177165">
                          <w:marLeft w:val="0"/>
                          <w:marRight w:val="0"/>
                          <w:marTop w:val="0"/>
                          <w:marBottom w:val="0"/>
                          <w:divBdr>
                            <w:top w:val="none" w:sz="0" w:space="0" w:color="auto"/>
                            <w:left w:val="none" w:sz="0" w:space="0" w:color="auto"/>
                            <w:bottom w:val="none" w:sz="0" w:space="0" w:color="auto"/>
                            <w:right w:val="none" w:sz="0" w:space="0" w:color="auto"/>
                          </w:divBdr>
                        </w:div>
                        <w:div w:id="1112819166">
                          <w:marLeft w:val="0"/>
                          <w:marRight w:val="0"/>
                          <w:marTop w:val="0"/>
                          <w:marBottom w:val="0"/>
                          <w:divBdr>
                            <w:top w:val="none" w:sz="0" w:space="0" w:color="auto"/>
                            <w:left w:val="none" w:sz="0" w:space="0" w:color="auto"/>
                            <w:bottom w:val="none" w:sz="0" w:space="0" w:color="auto"/>
                            <w:right w:val="none" w:sz="0" w:space="0" w:color="auto"/>
                          </w:divBdr>
                        </w:div>
                        <w:div w:id="1712000018">
                          <w:marLeft w:val="0"/>
                          <w:marRight w:val="0"/>
                          <w:marTop w:val="0"/>
                          <w:marBottom w:val="0"/>
                          <w:divBdr>
                            <w:top w:val="none" w:sz="0" w:space="0" w:color="auto"/>
                            <w:left w:val="none" w:sz="0" w:space="0" w:color="auto"/>
                            <w:bottom w:val="none" w:sz="0" w:space="0" w:color="auto"/>
                            <w:right w:val="none" w:sz="0" w:space="0" w:color="auto"/>
                          </w:divBdr>
                        </w:div>
                        <w:div w:id="1395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6295">
              <w:marLeft w:val="0"/>
              <w:marRight w:val="0"/>
              <w:marTop w:val="0"/>
              <w:marBottom w:val="0"/>
              <w:divBdr>
                <w:top w:val="none" w:sz="0" w:space="0" w:color="auto"/>
                <w:left w:val="none" w:sz="0" w:space="0" w:color="auto"/>
                <w:bottom w:val="none" w:sz="0" w:space="0" w:color="auto"/>
                <w:right w:val="none" w:sz="0" w:space="0" w:color="auto"/>
              </w:divBdr>
              <w:divsChild>
                <w:div w:id="1290740248">
                  <w:marLeft w:val="0"/>
                  <w:marRight w:val="0"/>
                  <w:marTop w:val="0"/>
                  <w:marBottom w:val="0"/>
                  <w:divBdr>
                    <w:top w:val="none" w:sz="0" w:space="0" w:color="auto"/>
                    <w:left w:val="none" w:sz="0" w:space="0" w:color="auto"/>
                    <w:bottom w:val="none" w:sz="0" w:space="0" w:color="auto"/>
                    <w:right w:val="none" w:sz="0" w:space="0" w:color="auto"/>
                  </w:divBdr>
                  <w:divsChild>
                    <w:div w:id="2036270720">
                      <w:marLeft w:val="0"/>
                      <w:marRight w:val="0"/>
                      <w:marTop w:val="0"/>
                      <w:marBottom w:val="0"/>
                      <w:divBdr>
                        <w:top w:val="none" w:sz="0" w:space="0" w:color="auto"/>
                        <w:left w:val="none" w:sz="0" w:space="0" w:color="auto"/>
                        <w:bottom w:val="none" w:sz="0" w:space="0" w:color="auto"/>
                        <w:right w:val="none" w:sz="0" w:space="0" w:color="auto"/>
                      </w:divBdr>
                      <w:divsChild>
                        <w:div w:id="1153988436">
                          <w:marLeft w:val="0"/>
                          <w:marRight w:val="0"/>
                          <w:marTop w:val="0"/>
                          <w:marBottom w:val="0"/>
                          <w:divBdr>
                            <w:top w:val="none" w:sz="0" w:space="0" w:color="auto"/>
                            <w:left w:val="none" w:sz="0" w:space="0" w:color="auto"/>
                            <w:bottom w:val="none" w:sz="0" w:space="0" w:color="auto"/>
                            <w:right w:val="none" w:sz="0" w:space="0" w:color="auto"/>
                          </w:divBdr>
                        </w:div>
                        <w:div w:id="1958483697">
                          <w:marLeft w:val="0"/>
                          <w:marRight w:val="0"/>
                          <w:marTop w:val="0"/>
                          <w:marBottom w:val="0"/>
                          <w:divBdr>
                            <w:top w:val="none" w:sz="0" w:space="0" w:color="auto"/>
                            <w:left w:val="none" w:sz="0" w:space="0" w:color="auto"/>
                            <w:bottom w:val="none" w:sz="0" w:space="0" w:color="auto"/>
                            <w:right w:val="none" w:sz="0" w:space="0" w:color="auto"/>
                          </w:divBdr>
                        </w:div>
                        <w:div w:id="736440603">
                          <w:marLeft w:val="0"/>
                          <w:marRight w:val="0"/>
                          <w:marTop w:val="0"/>
                          <w:marBottom w:val="0"/>
                          <w:divBdr>
                            <w:top w:val="none" w:sz="0" w:space="0" w:color="auto"/>
                            <w:left w:val="none" w:sz="0" w:space="0" w:color="auto"/>
                            <w:bottom w:val="none" w:sz="0" w:space="0" w:color="auto"/>
                            <w:right w:val="none" w:sz="0" w:space="0" w:color="auto"/>
                          </w:divBdr>
                        </w:div>
                        <w:div w:id="29644998">
                          <w:marLeft w:val="0"/>
                          <w:marRight w:val="0"/>
                          <w:marTop w:val="0"/>
                          <w:marBottom w:val="0"/>
                          <w:divBdr>
                            <w:top w:val="none" w:sz="0" w:space="0" w:color="auto"/>
                            <w:left w:val="none" w:sz="0" w:space="0" w:color="auto"/>
                            <w:bottom w:val="none" w:sz="0" w:space="0" w:color="auto"/>
                            <w:right w:val="none" w:sz="0" w:space="0" w:color="auto"/>
                          </w:divBdr>
                        </w:div>
                        <w:div w:id="12182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3995">
              <w:marLeft w:val="0"/>
              <w:marRight w:val="0"/>
              <w:marTop w:val="0"/>
              <w:marBottom w:val="0"/>
              <w:divBdr>
                <w:top w:val="none" w:sz="0" w:space="0" w:color="auto"/>
                <w:left w:val="none" w:sz="0" w:space="0" w:color="auto"/>
                <w:bottom w:val="none" w:sz="0" w:space="0" w:color="auto"/>
                <w:right w:val="none" w:sz="0" w:space="0" w:color="auto"/>
              </w:divBdr>
              <w:divsChild>
                <w:div w:id="1267930297">
                  <w:marLeft w:val="0"/>
                  <w:marRight w:val="0"/>
                  <w:marTop w:val="0"/>
                  <w:marBottom w:val="0"/>
                  <w:divBdr>
                    <w:top w:val="none" w:sz="0" w:space="0" w:color="auto"/>
                    <w:left w:val="none" w:sz="0" w:space="0" w:color="auto"/>
                    <w:bottom w:val="none" w:sz="0" w:space="0" w:color="auto"/>
                    <w:right w:val="none" w:sz="0" w:space="0" w:color="auto"/>
                  </w:divBdr>
                  <w:divsChild>
                    <w:div w:id="1139807127">
                      <w:marLeft w:val="0"/>
                      <w:marRight w:val="0"/>
                      <w:marTop w:val="0"/>
                      <w:marBottom w:val="0"/>
                      <w:divBdr>
                        <w:top w:val="none" w:sz="0" w:space="0" w:color="auto"/>
                        <w:left w:val="none" w:sz="0" w:space="0" w:color="auto"/>
                        <w:bottom w:val="none" w:sz="0" w:space="0" w:color="auto"/>
                        <w:right w:val="none" w:sz="0" w:space="0" w:color="auto"/>
                      </w:divBdr>
                      <w:divsChild>
                        <w:div w:id="1888375391">
                          <w:marLeft w:val="0"/>
                          <w:marRight w:val="0"/>
                          <w:marTop w:val="0"/>
                          <w:marBottom w:val="0"/>
                          <w:divBdr>
                            <w:top w:val="none" w:sz="0" w:space="0" w:color="auto"/>
                            <w:left w:val="none" w:sz="0" w:space="0" w:color="auto"/>
                            <w:bottom w:val="none" w:sz="0" w:space="0" w:color="auto"/>
                            <w:right w:val="none" w:sz="0" w:space="0" w:color="auto"/>
                          </w:divBdr>
                        </w:div>
                        <w:div w:id="494537802">
                          <w:marLeft w:val="0"/>
                          <w:marRight w:val="0"/>
                          <w:marTop w:val="0"/>
                          <w:marBottom w:val="0"/>
                          <w:divBdr>
                            <w:top w:val="none" w:sz="0" w:space="0" w:color="auto"/>
                            <w:left w:val="none" w:sz="0" w:space="0" w:color="auto"/>
                            <w:bottom w:val="none" w:sz="0" w:space="0" w:color="auto"/>
                            <w:right w:val="none" w:sz="0" w:space="0" w:color="auto"/>
                          </w:divBdr>
                        </w:div>
                        <w:div w:id="277490908">
                          <w:marLeft w:val="0"/>
                          <w:marRight w:val="0"/>
                          <w:marTop w:val="0"/>
                          <w:marBottom w:val="0"/>
                          <w:divBdr>
                            <w:top w:val="none" w:sz="0" w:space="0" w:color="auto"/>
                            <w:left w:val="none" w:sz="0" w:space="0" w:color="auto"/>
                            <w:bottom w:val="none" w:sz="0" w:space="0" w:color="auto"/>
                            <w:right w:val="none" w:sz="0" w:space="0" w:color="auto"/>
                          </w:divBdr>
                        </w:div>
                        <w:div w:id="83108746">
                          <w:marLeft w:val="0"/>
                          <w:marRight w:val="0"/>
                          <w:marTop w:val="0"/>
                          <w:marBottom w:val="0"/>
                          <w:divBdr>
                            <w:top w:val="none" w:sz="0" w:space="0" w:color="auto"/>
                            <w:left w:val="none" w:sz="0" w:space="0" w:color="auto"/>
                            <w:bottom w:val="none" w:sz="0" w:space="0" w:color="auto"/>
                            <w:right w:val="none" w:sz="0" w:space="0" w:color="auto"/>
                          </w:divBdr>
                        </w:div>
                        <w:div w:id="1904489665">
                          <w:marLeft w:val="0"/>
                          <w:marRight w:val="0"/>
                          <w:marTop w:val="0"/>
                          <w:marBottom w:val="0"/>
                          <w:divBdr>
                            <w:top w:val="none" w:sz="0" w:space="0" w:color="auto"/>
                            <w:left w:val="none" w:sz="0" w:space="0" w:color="auto"/>
                            <w:bottom w:val="none" w:sz="0" w:space="0" w:color="auto"/>
                            <w:right w:val="none" w:sz="0" w:space="0" w:color="auto"/>
                          </w:divBdr>
                        </w:div>
                        <w:div w:id="2043750258">
                          <w:marLeft w:val="0"/>
                          <w:marRight w:val="0"/>
                          <w:marTop w:val="0"/>
                          <w:marBottom w:val="0"/>
                          <w:divBdr>
                            <w:top w:val="none" w:sz="0" w:space="0" w:color="auto"/>
                            <w:left w:val="none" w:sz="0" w:space="0" w:color="auto"/>
                            <w:bottom w:val="none" w:sz="0" w:space="0" w:color="auto"/>
                            <w:right w:val="none" w:sz="0" w:space="0" w:color="auto"/>
                          </w:divBdr>
                        </w:div>
                        <w:div w:id="1392267186">
                          <w:marLeft w:val="0"/>
                          <w:marRight w:val="0"/>
                          <w:marTop w:val="0"/>
                          <w:marBottom w:val="0"/>
                          <w:divBdr>
                            <w:top w:val="none" w:sz="0" w:space="0" w:color="auto"/>
                            <w:left w:val="none" w:sz="0" w:space="0" w:color="auto"/>
                            <w:bottom w:val="none" w:sz="0" w:space="0" w:color="auto"/>
                            <w:right w:val="none" w:sz="0" w:space="0" w:color="auto"/>
                          </w:divBdr>
                        </w:div>
                        <w:div w:id="2052074998">
                          <w:marLeft w:val="0"/>
                          <w:marRight w:val="0"/>
                          <w:marTop w:val="0"/>
                          <w:marBottom w:val="0"/>
                          <w:divBdr>
                            <w:top w:val="none" w:sz="0" w:space="0" w:color="auto"/>
                            <w:left w:val="none" w:sz="0" w:space="0" w:color="auto"/>
                            <w:bottom w:val="none" w:sz="0" w:space="0" w:color="auto"/>
                            <w:right w:val="none" w:sz="0" w:space="0" w:color="auto"/>
                          </w:divBdr>
                        </w:div>
                        <w:div w:id="14224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77114">
              <w:marLeft w:val="0"/>
              <w:marRight w:val="0"/>
              <w:marTop w:val="0"/>
              <w:marBottom w:val="0"/>
              <w:divBdr>
                <w:top w:val="none" w:sz="0" w:space="0" w:color="auto"/>
                <w:left w:val="none" w:sz="0" w:space="0" w:color="auto"/>
                <w:bottom w:val="none" w:sz="0" w:space="0" w:color="auto"/>
                <w:right w:val="none" w:sz="0" w:space="0" w:color="auto"/>
              </w:divBdr>
              <w:divsChild>
                <w:div w:id="1493525340">
                  <w:marLeft w:val="0"/>
                  <w:marRight w:val="0"/>
                  <w:marTop w:val="0"/>
                  <w:marBottom w:val="0"/>
                  <w:divBdr>
                    <w:top w:val="none" w:sz="0" w:space="0" w:color="auto"/>
                    <w:left w:val="none" w:sz="0" w:space="0" w:color="auto"/>
                    <w:bottom w:val="none" w:sz="0" w:space="0" w:color="auto"/>
                    <w:right w:val="none" w:sz="0" w:space="0" w:color="auto"/>
                  </w:divBdr>
                  <w:divsChild>
                    <w:div w:id="1205294232">
                      <w:marLeft w:val="0"/>
                      <w:marRight w:val="0"/>
                      <w:marTop w:val="0"/>
                      <w:marBottom w:val="0"/>
                      <w:divBdr>
                        <w:top w:val="none" w:sz="0" w:space="0" w:color="auto"/>
                        <w:left w:val="none" w:sz="0" w:space="0" w:color="auto"/>
                        <w:bottom w:val="none" w:sz="0" w:space="0" w:color="auto"/>
                        <w:right w:val="none" w:sz="0" w:space="0" w:color="auto"/>
                      </w:divBdr>
                      <w:divsChild>
                        <w:div w:id="1046367163">
                          <w:marLeft w:val="0"/>
                          <w:marRight w:val="0"/>
                          <w:marTop w:val="0"/>
                          <w:marBottom w:val="0"/>
                          <w:divBdr>
                            <w:top w:val="none" w:sz="0" w:space="0" w:color="auto"/>
                            <w:left w:val="none" w:sz="0" w:space="0" w:color="auto"/>
                            <w:bottom w:val="none" w:sz="0" w:space="0" w:color="auto"/>
                            <w:right w:val="none" w:sz="0" w:space="0" w:color="auto"/>
                          </w:divBdr>
                        </w:div>
                        <w:div w:id="1603757863">
                          <w:marLeft w:val="0"/>
                          <w:marRight w:val="0"/>
                          <w:marTop w:val="0"/>
                          <w:marBottom w:val="0"/>
                          <w:divBdr>
                            <w:top w:val="none" w:sz="0" w:space="0" w:color="auto"/>
                            <w:left w:val="none" w:sz="0" w:space="0" w:color="auto"/>
                            <w:bottom w:val="none" w:sz="0" w:space="0" w:color="auto"/>
                            <w:right w:val="none" w:sz="0" w:space="0" w:color="auto"/>
                          </w:divBdr>
                        </w:div>
                        <w:div w:id="1582376158">
                          <w:marLeft w:val="0"/>
                          <w:marRight w:val="0"/>
                          <w:marTop w:val="0"/>
                          <w:marBottom w:val="0"/>
                          <w:divBdr>
                            <w:top w:val="none" w:sz="0" w:space="0" w:color="auto"/>
                            <w:left w:val="none" w:sz="0" w:space="0" w:color="auto"/>
                            <w:bottom w:val="none" w:sz="0" w:space="0" w:color="auto"/>
                            <w:right w:val="none" w:sz="0" w:space="0" w:color="auto"/>
                          </w:divBdr>
                        </w:div>
                        <w:div w:id="2063944729">
                          <w:marLeft w:val="0"/>
                          <w:marRight w:val="0"/>
                          <w:marTop w:val="0"/>
                          <w:marBottom w:val="0"/>
                          <w:divBdr>
                            <w:top w:val="none" w:sz="0" w:space="0" w:color="auto"/>
                            <w:left w:val="none" w:sz="0" w:space="0" w:color="auto"/>
                            <w:bottom w:val="none" w:sz="0" w:space="0" w:color="auto"/>
                            <w:right w:val="none" w:sz="0" w:space="0" w:color="auto"/>
                          </w:divBdr>
                        </w:div>
                        <w:div w:id="151609381">
                          <w:marLeft w:val="0"/>
                          <w:marRight w:val="0"/>
                          <w:marTop w:val="0"/>
                          <w:marBottom w:val="0"/>
                          <w:divBdr>
                            <w:top w:val="none" w:sz="0" w:space="0" w:color="auto"/>
                            <w:left w:val="none" w:sz="0" w:space="0" w:color="auto"/>
                            <w:bottom w:val="none" w:sz="0" w:space="0" w:color="auto"/>
                            <w:right w:val="none" w:sz="0" w:space="0" w:color="auto"/>
                          </w:divBdr>
                        </w:div>
                        <w:div w:id="2111394825">
                          <w:marLeft w:val="0"/>
                          <w:marRight w:val="0"/>
                          <w:marTop w:val="0"/>
                          <w:marBottom w:val="0"/>
                          <w:divBdr>
                            <w:top w:val="none" w:sz="0" w:space="0" w:color="auto"/>
                            <w:left w:val="none" w:sz="0" w:space="0" w:color="auto"/>
                            <w:bottom w:val="none" w:sz="0" w:space="0" w:color="auto"/>
                            <w:right w:val="none" w:sz="0" w:space="0" w:color="auto"/>
                          </w:divBdr>
                        </w:div>
                        <w:div w:id="263268355">
                          <w:marLeft w:val="0"/>
                          <w:marRight w:val="0"/>
                          <w:marTop w:val="0"/>
                          <w:marBottom w:val="0"/>
                          <w:divBdr>
                            <w:top w:val="none" w:sz="0" w:space="0" w:color="auto"/>
                            <w:left w:val="none" w:sz="0" w:space="0" w:color="auto"/>
                            <w:bottom w:val="none" w:sz="0" w:space="0" w:color="auto"/>
                            <w:right w:val="none" w:sz="0" w:space="0" w:color="auto"/>
                          </w:divBdr>
                        </w:div>
                        <w:div w:id="112986214">
                          <w:marLeft w:val="0"/>
                          <w:marRight w:val="0"/>
                          <w:marTop w:val="0"/>
                          <w:marBottom w:val="0"/>
                          <w:divBdr>
                            <w:top w:val="none" w:sz="0" w:space="0" w:color="auto"/>
                            <w:left w:val="none" w:sz="0" w:space="0" w:color="auto"/>
                            <w:bottom w:val="none" w:sz="0" w:space="0" w:color="auto"/>
                            <w:right w:val="none" w:sz="0" w:space="0" w:color="auto"/>
                          </w:divBdr>
                        </w:div>
                        <w:div w:id="846482463">
                          <w:marLeft w:val="0"/>
                          <w:marRight w:val="0"/>
                          <w:marTop w:val="0"/>
                          <w:marBottom w:val="0"/>
                          <w:divBdr>
                            <w:top w:val="none" w:sz="0" w:space="0" w:color="auto"/>
                            <w:left w:val="none" w:sz="0" w:space="0" w:color="auto"/>
                            <w:bottom w:val="none" w:sz="0" w:space="0" w:color="auto"/>
                            <w:right w:val="none" w:sz="0" w:space="0" w:color="auto"/>
                          </w:divBdr>
                        </w:div>
                        <w:div w:id="1910730242">
                          <w:marLeft w:val="0"/>
                          <w:marRight w:val="0"/>
                          <w:marTop w:val="0"/>
                          <w:marBottom w:val="0"/>
                          <w:divBdr>
                            <w:top w:val="none" w:sz="0" w:space="0" w:color="auto"/>
                            <w:left w:val="none" w:sz="0" w:space="0" w:color="auto"/>
                            <w:bottom w:val="none" w:sz="0" w:space="0" w:color="auto"/>
                            <w:right w:val="none" w:sz="0" w:space="0" w:color="auto"/>
                          </w:divBdr>
                        </w:div>
                        <w:div w:id="2052149349">
                          <w:marLeft w:val="0"/>
                          <w:marRight w:val="0"/>
                          <w:marTop w:val="0"/>
                          <w:marBottom w:val="0"/>
                          <w:divBdr>
                            <w:top w:val="none" w:sz="0" w:space="0" w:color="auto"/>
                            <w:left w:val="none" w:sz="0" w:space="0" w:color="auto"/>
                            <w:bottom w:val="none" w:sz="0" w:space="0" w:color="auto"/>
                            <w:right w:val="none" w:sz="0" w:space="0" w:color="auto"/>
                          </w:divBdr>
                        </w:div>
                        <w:div w:id="1378699245">
                          <w:marLeft w:val="0"/>
                          <w:marRight w:val="0"/>
                          <w:marTop w:val="0"/>
                          <w:marBottom w:val="0"/>
                          <w:divBdr>
                            <w:top w:val="none" w:sz="0" w:space="0" w:color="auto"/>
                            <w:left w:val="none" w:sz="0" w:space="0" w:color="auto"/>
                            <w:bottom w:val="none" w:sz="0" w:space="0" w:color="auto"/>
                            <w:right w:val="none" w:sz="0" w:space="0" w:color="auto"/>
                          </w:divBdr>
                        </w:div>
                        <w:div w:id="2079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3514">
              <w:marLeft w:val="0"/>
              <w:marRight w:val="0"/>
              <w:marTop w:val="0"/>
              <w:marBottom w:val="0"/>
              <w:divBdr>
                <w:top w:val="none" w:sz="0" w:space="0" w:color="auto"/>
                <w:left w:val="none" w:sz="0" w:space="0" w:color="auto"/>
                <w:bottom w:val="none" w:sz="0" w:space="0" w:color="auto"/>
                <w:right w:val="none" w:sz="0" w:space="0" w:color="auto"/>
              </w:divBdr>
              <w:divsChild>
                <w:div w:id="1732460682">
                  <w:marLeft w:val="0"/>
                  <w:marRight w:val="0"/>
                  <w:marTop w:val="0"/>
                  <w:marBottom w:val="0"/>
                  <w:divBdr>
                    <w:top w:val="none" w:sz="0" w:space="0" w:color="auto"/>
                    <w:left w:val="none" w:sz="0" w:space="0" w:color="auto"/>
                    <w:bottom w:val="none" w:sz="0" w:space="0" w:color="auto"/>
                    <w:right w:val="none" w:sz="0" w:space="0" w:color="auto"/>
                  </w:divBdr>
                  <w:divsChild>
                    <w:div w:id="296301370">
                      <w:marLeft w:val="0"/>
                      <w:marRight w:val="0"/>
                      <w:marTop w:val="0"/>
                      <w:marBottom w:val="0"/>
                      <w:divBdr>
                        <w:top w:val="none" w:sz="0" w:space="0" w:color="auto"/>
                        <w:left w:val="none" w:sz="0" w:space="0" w:color="auto"/>
                        <w:bottom w:val="none" w:sz="0" w:space="0" w:color="auto"/>
                        <w:right w:val="none" w:sz="0" w:space="0" w:color="auto"/>
                      </w:divBdr>
                      <w:divsChild>
                        <w:div w:id="842666976">
                          <w:marLeft w:val="0"/>
                          <w:marRight w:val="0"/>
                          <w:marTop w:val="0"/>
                          <w:marBottom w:val="0"/>
                          <w:divBdr>
                            <w:top w:val="none" w:sz="0" w:space="0" w:color="auto"/>
                            <w:left w:val="none" w:sz="0" w:space="0" w:color="auto"/>
                            <w:bottom w:val="none" w:sz="0" w:space="0" w:color="auto"/>
                            <w:right w:val="none" w:sz="0" w:space="0" w:color="auto"/>
                          </w:divBdr>
                        </w:div>
                        <w:div w:id="274794052">
                          <w:marLeft w:val="0"/>
                          <w:marRight w:val="0"/>
                          <w:marTop w:val="0"/>
                          <w:marBottom w:val="0"/>
                          <w:divBdr>
                            <w:top w:val="none" w:sz="0" w:space="0" w:color="auto"/>
                            <w:left w:val="none" w:sz="0" w:space="0" w:color="auto"/>
                            <w:bottom w:val="none" w:sz="0" w:space="0" w:color="auto"/>
                            <w:right w:val="none" w:sz="0" w:space="0" w:color="auto"/>
                          </w:divBdr>
                        </w:div>
                        <w:div w:id="19335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9822">
              <w:marLeft w:val="0"/>
              <w:marRight w:val="0"/>
              <w:marTop w:val="0"/>
              <w:marBottom w:val="0"/>
              <w:divBdr>
                <w:top w:val="none" w:sz="0" w:space="0" w:color="auto"/>
                <w:left w:val="none" w:sz="0" w:space="0" w:color="auto"/>
                <w:bottom w:val="none" w:sz="0" w:space="0" w:color="auto"/>
                <w:right w:val="none" w:sz="0" w:space="0" w:color="auto"/>
              </w:divBdr>
              <w:divsChild>
                <w:div w:id="1648361813">
                  <w:marLeft w:val="0"/>
                  <w:marRight w:val="0"/>
                  <w:marTop w:val="0"/>
                  <w:marBottom w:val="0"/>
                  <w:divBdr>
                    <w:top w:val="none" w:sz="0" w:space="0" w:color="auto"/>
                    <w:left w:val="none" w:sz="0" w:space="0" w:color="auto"/>
                    <w:bottom w:val="none" w:sz="0" w:space="0" w:color="auto"/>
                    <w:right w:val="none" w:sz="0" w:space="0" w:color="auto"/>
                  </w:divBdr>
                  <w:divsChild>
                    <w:div w:id="45763963">
                      <w:marLeft w:val="0"/>
                      <w:marRight w:val="0"/>
                      <w:marTop w:val="0"/>
                      <w:marBottom w:val="0"/>
                      <w:divBdr>
                        <w:top w:val="none" w:sz="0" w:space="0" w:color="auto"/>
                        <w:left w:val="none" w:sz="0" w:space="0" w:color="auto"/>
                        <w:bottom w:val="none" w:sz="0" w:space="0" w:color="auto"/>
                        <w:right w:val="none" w:sz="0" w:space="0" w:color="auto"/>
                      </w:divBdr>
                      <w:divsChild>
                        <w:div w:id="958608520">
                          <w:marLeft w:val="0"/>
                          <w:marRight w:val="0"/>
                          <w:marTop w:val="0"/>
                          <w:marBottom w:val="0"/>
                          <w:divBdr>
                            <w:top w:val="none" w:sz="0" w:space="0" w:color="auto"/>
                            <w:left w:val="none" w:sz="0" w:space="0" w:color="auto"/>
                            <w:bottom w:val="none" w:sz="0" w:space="0" w:color="auto"/>
                            <w:right w:val="none" w:sz="0" w:space="0" w:color="auto"/>
                          </w:divBdr>
                        </w:div>
                        <w:div w:id="1266422015">
                          <w:marLeft w:val="0"/>
                          <w:marRight w:val="0"/>
                          <w:marTop w:val="0"/>
                          <w:marBottom w:val="0"/>
                          <w:divBdr>
                            <w:top w:val="none" w:sz="0" w:space="0" w:color="auto"/>
                            <w:left w:val="none" w:sz="0" w:space="0" w:color="auto"/>
                            <w:bottom w:val="none" w:sz="0" w:space="0" w:color="auto"/>
                            <w:right w:val="none" w:sz="0" w:space="0" w:color="auto"/>
                          </w:divBdr>
                        </w:div>
                        <w:div w:id="456799896">
                          <w:marLeft w:val="0"/>
                          <w:marRight w:val="0"/>
                          <w:marTop w:val="0"/>
                          <w:marBottom w:val="0"/>
                          <w:divBdr>
                            <w:top w:val="none" w:sz="0" w:space="0" w:color="auto"/>
                            <w:left w:val="none" w:sz="0" w:space="0" w:color="auto"/>
                            <w:bottom w:val="none" w:sz="0" w:space="0" w:color="auto"/>
                            <w:right w:val="none" w:sz="0" w:space="0" w:color="auto"/>
                          </w:divBdr>
                        </w:div>
                        <w:div w:id="2022008292">
                          <w:marLeft w:val="0"/>
                          <w:marRight w:val="0"/>
                          <w:marTop w:val="0"/>
                          <w:marBottom w:val="0"/>
                          <w:divBdr>
                            <w:top w:val="none" w:sz="0" w:space="0" w:color="auto"/>
                            <w:left w:val="none" w:sz="0" w:space="0" w:color="auto"/>
                            <w:bottom w:val="none" w:sz="0" w:space="0" w:color="auto"/>
                            <w:right w:val="none" w:sz="0" w:space="0" w:color="auto"/>
                          </w:divBdr>
                        </w:div>
                        <w:div w:id="26950356">
                          <w:marLeft w:val="0"/>
                          <w:marRight w:val="0"/>
                          <w:marTop w:val="0"/>
                          <w:marBottom w:val="0"/>
                          <w:divBdr>
                            <w:top w:val="none" w:sz="0" w:space="0" w:color="auto"/>
                            <w:left w:val="none" w:sz="0" w:space="0" w:color="auto"/>
                            <w:bottom w:val="none" w:sz="0" w:space="0" w:color="auto"/>
                            <w:right w:val="none" w:sz="0" w:space="0" w:color="auto"/>
                          </w:divBdr>
                        </w:div>
                        <w:div w:id="1687630312">
                          <w:marLeft w:val="0"/>
                          <w:marRight w:val="0"/>
                          <w:marTop w:val="0"/>
                          <w:marBottom w:val="0"/>
                          <w:divBdr>
                            <w:top w:val="none" w:sz="0" w:space="0" w:color="auto"/>
                            <w:left w:val="none" w:sz="0" w:space="0" w:color="auto"/>
                            <w:bottom w:val="none" w:sz="0" w:space="0" w:color="auto"/>
                            <w:right w:val="none" w:sz="0" w:space="0" w:color="auto"/>
                          </w:divBdr>
                        </w:div>
                        <w:div w:id="461771790">
                          <w:marLeft w:val="0"/>
                          <w:marRight w:val="0"/>
                          <w:marTop w:val="0"/>
                          <w:marBottom w:val="0"/>
                          <w:divBdr>
                            <w:top w:val="none" w:sz="0" w:space="0" w:color="auto"/>
                            <w:left w:val="none" w:sz="0" w:space="0" w:color="auto"/>
                            <w:bottom w:val="none" w:sz="0" w:space="0" w:color="auto"/>
                            <w:right w:val="none" w:sz="0" w:space="0" w:color="auto"/>
                          </w:divBdr>
                        </w:div>
                        <w:div w:id="1684937865">
                          <w:marLeft w:val="0"/>
                          <w:marRight w:val="0"/>
                          <w:marTop w:val="0"/>
                          <w:marBottom w:val="0"/>
                          <w:divBdr>
                            <w:top w:val="none" w:sz="0" w:space="0" w:color="auto"/>
                            <w:left w:val="none" w:sz="0" w:space="0" w:color="auto"/>
                            <w:bottom w:val="none" w:sz="0" w:space="0" w:color="auto"/>
                            <w:right w:val="none" w:sz="0" w:space="0" w:color="auto"/>
                          </w:divBdr>
                        </w:div>
                        <w:div w:id="1101100737">
                          <w:marLeft w:val="0"/>
                          <w:marRight w:val="0"/>
                          <w:marTop w:val="0"/>
                          <w:marBottom w:val="0"/>
                          <w:divBdr>
                            <w:top w:val="none" w:sz="0" w:space="0" w:color="auto"/>
                            <w:left w:val="none" w:sz="0" w:space="0" w:color="auto"/>
                            <w:bottom w:val="none" w:sz="0" w:space="0" w:color="auto"/>
                            <w:right w:val="none" w:sz="0" w:space="0" w:color="auto"/>
                          </w:divBdr>
                        </w:div>
                        <w:div w:id="1899701683">
                          <w:marLeft w:val="0"/>
                          <w:marRight w:val="0"/>
                          <w:marTop w:val="0"/>
                          <w:marBottom w:val="0"/>
                          <w:divBdr>
                            <w:top w:val="none" w:sz="0" w:space="0" w:color="auto"/>
                            <w:left w:val="none" w:sz="0" w:space="0" w:color="auto"/>
                            <w:bottom w:val="none" w:sz="0" w:space="0" w:color="auto"/>
                            <w:right w:val="none" w:sz="0" w:space="0" w:color="auto"/>
                          </w:divBdr>
                        </w:div>
                        <w:div w:id="1221598399">
                          <w:marLeft w:val="0"/>
                          <w:marRight w:val="0"/>
                          <w:marTop w:val="0"/>
                          <w:marBottom w:val="0"/>
                          <w:divBdr>
                            <w:top w:val="none" w:sz="0" w:space="0" w:color="auto"/>
                            <w:left w:val="none" w:sz="0" w:space="0" w:color="auto"/>
                            <w:bottom w:val="none" w:sz="0" w:space="0" w:color="auto"/>
                            <w:right w:val="none" w:sz="0" w:space="0" w:color="auto"/>
                          </w:divBdr>
                        </w:div>
                        <w:div w:id="1854105392">
                          <w:marLeft w:val="0"/>
                          <w:marRight w:val="0"/>
                          <w:marTop w:val="0"/>
                          <w:marBottom w:val="0"/>
                          <w:divBdr>
                            <w:top w:val="none" w:sz="0" w:space="0" w:color="auto"/>
                            <w:left w:val="none" w:sz="0" w:space="0" w:color="auto"/>
                            <w:bottom w:val="none" w:sz="0" w:space="0" w:color="auto"/>
                            <w:right w:val="none" w:sz="0" w:space="0" w:color="auto"/>
                          </w:divBdr>
                        </w:div>
                        <w:div w:id="844975355">
                          <w:marLeft w:val="0"/>
                          <w:marRight w:val="0"/>
                          <w:marTop w:val="0"/>
                          <w:marBottom w:val="0"/>
                          <w:divBdr>
                            <w:top w:val="none" w:sz="0" w:space="0" w:color="auto"/>
                            <w:left w:val="none" w:sz="0" w:space="0" w:color="auto"/>
                            <w:bottom w:val="none" w:sz="0" w:space="0" w:color="auto"/>
                            <w:right w:val="none" w:sz="0" w:space="0" w:color="auto"/>
                          </w:divBdr>
                        </w:div>
                        <w:div w:id="1434084159">
                          <w:marLeft w:val="0"/>
                          <w:marRight w:val="0"/>
                          <w:marTop w:val="0"/>
                          <w:marBottom w:val="0"/>
                          <w:divBdr>
                            <w:top w:val="none" w:sz="0" w:space="0" w:color="auto"/>
                            <w:left w:val="none" w:sz="0" w:space="0" w:color="auto"/>
                            <w:bottom w:val="none" w:sz="0" w:space="0" w:color="auto"/>
                            <w:right w:val="none" w:sz="0" w:space="0" w:color="auto"/>
                          </w:divBdr>
                        </w:div>
                        <w:div w:id="118304084">
                          <w:marLeft w:val="0"/>
                          <w:marRight w:val="0"/>
                          <w:marTop w:val="0"/>
                          <w:marBottom w:val="0"/>
                          <w:divBdr>
                            <w:top w:val="none" w:sz="0" w:space="0" w:color="auto"/>
                            <w:left w:val="none" w:sz="0" w:space="0" w:color="auto"/>
                            <w:bottom w:val="none" w:sz="0" w:space="0" w:color="auto"/>
                            <w:right w:val="none" w:sz="0" w:space="0" w:color="auto"/>
                          </w:divBdr>
                        </w:div>
                        <w:div w:id="2141334755">
                          <w:marLeft w:val="0"/>
                          <w:marRight w:val="0"/>
                          <w:marTop w:val="0"/>
                          <w:marBottom w:val="0"/>
                          <w:divBdr>
                            <w:top w:val="none" w:sz="0" w:space="0" w:color="auto"/>
                            <w:left w:val="none" w:sz="0" w:space="0" w:color="auto"/>
                            <w:bottom w:val="none" w:sz="0" w:space="0" w:color="auto"/>
                            <w:right w:val="none" w:sz="0" w:space="0" w:color="auto"/>
                          </w:divBdr>
                        </w:div>
                        <w:div w:id="541944521">
                          <w:marLeft w:val="0"/>
                          <w:marRight w:val="0"/>
                          <w:marTop w:val="0"/>
                          <w:marBottom w:val="0"/>
                          <w:divBdr>
                            <w:top w:val="none" w:sz="0" w:space="0" w:color="auto"/>
                            <w:left w:val="none" w:sz="0" w:space="0" w:color="auto"/>
                            <w:bottom w:val="none" w:sz="0" w:space="0" w:color="auto"/>
                            <w:right w:val="none" w:sz="0" w:space="0" w:color="auto"/>
                          </w:divBdr>
                        </w:div>
                        <w:div w:id="1374382083">
                          <w:marLeft w:val="0"/>
                          <w:marRight w:val="0"/>
                          <w:marTop w:val="0"/>
                          <w:marBottom w:val="0"/>
                          <w:divBdr>
                            <w:top w:val="none" w:sz="0" w:space="0" w:color="auto"/>
                            <w:left w:val="none" w:sz="0" w:space="0" w:color="auto"/>
                            <w:bottom w:val="none" w:sz="0" w:space="0" w:color="auto"/>
                            <w:right w:val="none" w:sz="0" w:space="0" w:color="auto"/>
                          </w:divBdr>
                        </w:div>
                        <w:div w:id="1474250286">
                          <w:marLeft w:val="0"/>
                          <w:marRight w:val="0"/>
                          <w:marTop w:val="0"/>
                          <w:marBottom w:val="0"/>
                          <w:divBdr>
                            <w:top w:val="none" w:sz="0" w:space="0" w:color="auto"/>
                            <w:left w:val="none" w:sz="0" w:space="0" w:color="auto"/>
                            <w:bottom w:val="none" w:sz="0" w:space="0" w:color="auto"/>
                            <w:right w:val="none" w:sz="0" w:space="0" w:color="auto"/>
                          </w:divBdr>
                        </w:div>
                        <w:div w:id="1971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8458">
              <w:marLeft w:val="0"/>
              <w:marRight w:val="0"/>
              <w:marTop w:val="0"/>
              <w:marBottom w:val="0"/>
              <w:divBdr>
                <w:top w:val="none" w:sz="0" w:space="0" w:color="auto"/>
                <w:left w:val="none" w:sz="0" w:space="0" w:color="auto"/>
                <w:bottom w:val="none" w:sz="0" w:space="0" w:color="auto"/>
                <w:right w:val="none" w:sz="0" w:space="0" w:color="auto"/>
              </w:divBdr>
              <w:divsChild>
                <w:div w:id="1422407677">
                  <w:marLeft w:val="0"/>
                  <w:marRight w:val="0"/>
                  <w:marTop w:val="0"/>
                  <w:marBottom w:val="0"/>
                  <w:divBdr>
                    <w:top w:val="none" w:sz="0" w:space="0" w:color="auto"/>
                    <w:left w:val="none" w:sz="0" w:space="0" w:color="auto"/>
                    <w:bottom w:val="none" w:sz="0" w:space="0" w:color="auto"/>
                    <w:right w:val="none" w:sz="0" w:space="0" w:color="auto"/>
                  </w:divBdr>
                  <w:divsChild>
                    <w:div w:id="678241225">
                      <w:marLeft w:val="0"/>
                      <w:marRight w:val="0"/>
                      <w:marTop w:val="0"/>
                      <w:marBottom w:val="0"/>
                      <w:divBdr>
                        <w:top w:val="none" w:sz="0" w:space="0" w:color="auto"/>
                        <w:left w:val="none" w:sz="0" w:space="0" w:color="auto"/>
                        <w:bottom w:val="none" w:sz="0" w:space="0" w:color="auto"/>
                        <w:right w:val="none" w:sz="0" w:space="0" w:color="auto"/>
                      </w:divBdr>
                      <w:divsChild>
                        <w:div w:id="1447843622">
                          <w:marLeft w:val="0"/>
                          <w:marRight w:val="0"/>
                          <w:marTop w:val="0"/>
                          <w:marBottom w:val="0"/>
                          <w:divBdr>
                            <w:top w:val="none" w:sz="0" w:space="0" w:color="auto"/>
                            <w:left w:val="none" w:sz="0" w:space="0" w:color="auto"/>
                            <w:bottom w:val="none" w:sz="0" w:space="0" w:color="auto"/>
                            <w:right w:val="none" w:sz="0" w:space="0" w:color="auto"/>
                          </w:divBdr>
                        </w:div>
                        <w:div w:id="1860118432">
                          <w:marLeft w:val="0"/>
                          <w:marRight w:val="0"/>
                          <w:marTop w:val="0"/>
                          <w:marBottom w:val="0"/>
                          <w:divBdr>
                            <w:top w:val="none" w:sz="0" w:space="0" w:color="auto"/>
                            <w:left w:val="none" w:sz="0" w:space="0" w:color="auto"/>
                            <w:bottom w:val="none" w:sz="0" w:space="0" w:color="auto"/>
                            <w:right w:val="none" w:sz="0" w:space="0" w:color="auto"/>
                          </w:divBdr>
                        </w:div>
                        <w:div w:id="684331834">
                          <w:marLeft w:val="0"/>
                          <w:marRight w:val="0"/>
                          <w:marTop w:val="0"/>
                          <w:marBottom w:val="0"/>
                          <w:divBdr>
                            <w:top w:val="none" w:sz="0" w:space="0" w:color="auto"/>
                            <w:left w:val="none" w:sz="0" w:space="0" w:color="auto"/>
                            <w:bottom w:val="none" w:sz="0" w:space="0" w:color="auto"/>
                            <w:right w:val="none" w:sz="0" w:space="0" w:color="auto"/>
                          </w:divBdr>
                        </w:div>
                        <w:div w:id="517550309">
                          <w:marLeft w:val="0"/>
                          <w:marRight w:val="0"/>
                          <w:marTop w:val="0"/>
                          <w:marBottom w:val="0"/>
                          <w:divBdr>
                            <w:top w:val="none" w:sz="0" w:space="0" w:color="auto"/>
                            <w:left w:val="none" w:sz="0" w:space="0" w:color="auto"/>
                            <w:bottom w:val="none" w:sz="0" w:space="0" w:color="auto"/>
                            <w:right w:val="none" w:sz="0" w:space="0" w:color="auto"/>
                          </w:divBdr>
                        </w:div>
                        <w:div w:id="1285887885">
                          <w:marLeft w:val="0"/>
                          <w:marRight w:val="0"/>
                          <w:marTop w:val="0"/>
                          <w:marBottom w:val="0"/>
                          <w:divBdr>
                            <w:top w:val="none" w:sz="0" w:space="0" w:color="auto"/>
                            <w:left w:val="none" w:sz="0" w:space="0" w:color="auto"/>
                            <w:bottom w:val="none" w:sz="0" w:space="0" w:color="auto"/>
                            <w:right w:val="none" w:sz="0" w:space="0" w:color="auto"/>
                          </w:divBdr>
                        </w:div>
                        <w:div w:id="86313681">
                          <w:marLeft w:val="0"/>
                          <w:marRight w:val="0"/>
                          <w:marTop w:val="0"/>
                          <w:marBottom w:val="0"/>
                          <w:divBdr>
                            <w:top w:val="none" w:sz="0" w:space="0" w:color="auto"/>
                            <w:left w:val="none" w:sz="0" w:space="0" w:color="auto"/>
                            <w:bottom w:val="none" w:sz="0" w:space="0" w:color="auto"/>
                            <w:right w:val="none" w:sz="0" w:space="0" w:color="auto"/>
                          </w:divBdr>
                        </w:div>
                        <w:div w:id="2133329769">
                          <w:marLeft w:val="0"/>
                          <w:marRight w:val="0"/>
                          <w:marTop w:val="0"/>
                          <w:marBottom w:val="0"/>
                          <w:divBdr>
                            <w:top w:val="none" w:sz="0" w:space="0" w:color="auto"/>
                            <w:left w:val="none" w:sz="0" w:space="0" w:color="auto"/>
                            <w:bottom w:val="none" w:sz="0" w:space="0" w:color="auto"/>
                            <w:right w:val="none" w:sz="0" w:space="0" w:color="auto"/>
                          </w:divBdr>
                        </w:div>
                        <w:div w:id="1504121293">
                          <w:marLeft w:val="0"/>
                          <w:marRight w:val="0"/>
                          <w:marTop w:val="0"/>
                          <w:marBottom w:val="0"/>
                          <w:divBdr>
                            <w:top w:val="none" w:sz="0" w:space="0" w:color="auto"/>
                            <w:left w:val="none" w:sz="0" w:space="0" w:color="auto"/>
                            <w:bottom w:val="none" w:sz="0" w:space="0" w:color="auto"/>
                            <w:right w:val="none" w:sz="0" w:space="0" w:color="auto"/>
                          </w:divBdr>
                        </w:div>
                        <w:div w:id="1606768839">
                          <w:marLeft w:val="0"/>
                          <w:marRight w:val="0"/>
                          <w:marTop w:val="0"/>
                          <w:marBottom w:val="0"/>
                          <w:divBdr>
                            <w:top w:val="none" w:sz="0" w:space="0" w:color="auto"/>
                            <w:left w:val="none" w:sz="0" w:space="0" w:color="auto"/>
                            <w:bottom w:val="none" w:sz="0" w:space="0" w:color="auto"/>
                            <w:right w:val="none" w:sz="0" w:space="0" w:color="auto"/>
                          </w:divBdr>
                        </w:div>
                        <w:div w:id="1984576575">
                          <w:marLeft w:val="0"/>
                          <w:marRight w:val="0"/>
                          <w:marTop w:val="0"/>
                          <w:marBottom w:val="0"/>
                          <w:divBdr>
                            <w:top w:val="none" w:sz="0" w:space="0" w:color="auto"/>
                            <w:left w:val="none" w:sz="0" w:space="0" w:color="auto"/>
                            <w:bottom w:val="none" w:sz="0" w:space="0" w:color="auto"/>
                            <w:right w:val="none" w:sz="0" w:space="0" w:color="auto"/>
                          </w:divBdr>
                        </w:div>
                        <w:div w:id="1315379484">
                          <w:marLeft w:val="0"/>
                          <w:marRight w:val="0"/>
                          <w:marTop w:val="0"/>
                          <w:marBottom w:val="0"/>
                          <w:divBdr>
                            <w:top w:val="none" w:sz="0" w:space="0" w:color="auto"/>
                            <w:left w:val="none" w:sz="0" w:space="0" w:color="auto"/>
                            <w:bottom w:val="none" w:sz="0" w:space="0" w:color="auto"/>
                            <w:right w:val="none" w:sz="0" w:space="0" w:color="auto"/>
                          </w:divBdr>
                        </w:div>
                        <w:div w:id="1145388846">
                          <w:marLeft w:val="0"/>
                          <w:marRight w:val="0"/>
                          <w:marTop w:val="0"/>
                          <w:marBottom w:val="0"/>
                          <w:divBdr>
                            <w:top w:val="none" w:sz="0" w:space="0" w:color="auto"/>
                            <w:left w:val="none" w:sz="0" w:space="0" w:color="auto"/>
                            <w:bottom w:val="none" w:sz="0" w:space="0" w:color="auto"/>
                            <w:right w:val="none" w:sz="0" w:space="0" w:color="auto"/>
                          </w:divBdr>
                        </w:div>
                        <w:div w:id="1764573214">
                          <w:marLeft w:val="0"/>
                          <w:marRight w:val="0"/>
                          <w:marTop w:val="0"/>
                          <w:marBottom w:val="0"/>
                          <w:divBdr>
                            <w:top w:val="none" w:sz="0" w:space="0" w:color="auto"/>
                            <w:left w:val="none" w:sz="0" w:space="0" w:color="auto"/>
                            <w:bottom w:val="none" w:sz="0" w:space="0" w:color="auto"/>
                            <w:right w:val="none" w:sz="0" w:space="0" w:color="auto"/>
                          </w:divBdr>
                        </w:div>
                        <w:div w:id="1555239533">
                          <w:marLeft w:val="0"/>
                          <w:marRight w:val="0"/>
                          <w:marTop w:val="0"/>
                          <w:marBottom w:val="0"/>
                          <w:divBdr>
                            <w:top w:val="none" w:sz="0" w:space="0" w:color="auto"/>
                            <w:left w:val="none" w:sz="0" w:space="0" w:color="auto"/>
                            <w:bottom w:val="none" w:sz="0" w:space="0" w:color="auto"/>
                            <w:right w:val="none" w:sz="0" w:space="0" w:color="auto"/>
                          </w:divBdr>
                        </w:div>
                        <w:div w:id="1560244497">
                          <w:marLeft w:val="0"/>
                          <w:marRight w:val="0"/>
                          <w:marTop w:val="0"/>
                          <w:marBottom w:val="0"/>
                          <w:divBdr>
                            <w:top w:val="none" w:sz="0" w:space="0" w:color="auto"/>
                            <w:left w:val="none" w:sz="0" w:space="0" w:color="auto"/>
                            <w:bottom w:val="none" w:sz="0" w:space="0" w:color="auto"/>
                            <w:right w:val="none" w:sz="0" w:space="0" w:color="auto"/>
                          </w:divBdr>
                        </w:div>
                        <w:div w:id="1089691193">
                          <w:marLeft w:val="0"/>
                          <w:marRight w:val="0"/>
                          <w:marTop w:val="0"/>
                          <w:marBottom w:val="0"/>
                          <w:divBdr>
                            <w:top w:val="none" w:sz="0" w:space="0" w:color="auto"/>
                            <w:left w:val="none" w:sz="0" w:space="0" w:color="auto"/>
                            <w:bottom w:val="none" w:sz="0" w:space="0" w:color="auto"/>
                            <w:right w:val="none" w:sz="0" w:space="0" w:color="auto"/>
                          </w:divBdr>
                        </w:div>
                        <w:div w:id="1706246825">
                          <w:marLeft w:val="0"/>
                          <w:marRight w:val="0"/>
                          <w:marTop w:val="0"/>
                          <w:marBottom w:val="0"/>
                          <w:divBdr>
                            <w:top w:val="none" w:sz="0" w:space="0" w:color="auto"/>
                            <w:left w:val="none" w:sz="0" w:space="0" w:color="auto"/>
                            <w:bottom w:val="none" w:sz="0" w:space="0" w:color="auto"/>
                            <w:right w:val="none" w:sz="0" w:space="0" w:color="auto"/>
                          </w:divBdr>
                        </w:div>
                        <w:div w:id="1464037900">
                          <w:marLeft w:val="0"/>
                          <w:marRight w:val="0"/>
                          <w:marTop w:val="0"/>
                          <w:marBottom w:val="0"/>
                          <w:divBdr>
                            <w:top w:val="none" w:sz="0" w:space="0" w:color="auto"/>
                            <w:left w:val="none" w:sz="0" w:space="0" w:color="auto"/>
                            <w:bottom w:val="none" w:sz="0" w:space="0" w:color="auto"/>
                            <w:right w:val="none" w:sz="0" w:space="0" w:color="auto"/>
                          </w:divBdr>
                        </w:div>
                        <w:div w:id="1788696802">
                          <w:marLeft w:val="0"/>
                          <w:marRight w:val="0"/>
                          <w:marTop w:val="0"/>
                          <w:marBottom w:val="0"/>
                          <w:divBdr>
                            <w:top w:val="none" w:sz="0" w:space="0" w:color="auto"/>
                            <w:left w:val="none" w:sz="0" w:space="0" w:color="auto"/>
                            <w:bottom w:val="none" w:sz="0" w:space="0" w:color="auto"/>
                            <w:right w:val="none" w:sz="0" w:space="0" w:color="auto"/>
                          </w:divBdr>
                        </w:div>
                        <w:div w:id="666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35998">
      <w:bodyDiv w:val="1"/>
      <w:marLeft w:val="0"/>
      <w:marRight w:val="0"/>
      <w:marTop w:val="0"/>
      <w:marBottom w:val="0"/>
      <w:divBdr>
        <w:top w:val="none" w:sz="0" w:space="0" w:color="auto"/>
        <w:left w:val="none" w:sz="0" w:space="0" w:color="auto"/>
        <w:bottom w:val="none" w:sz="0" w:space="0" w:color="auto"/>
        <w:right w:val="none" w:sz="0" w:space="0" w:color="auto"/>
      </w:divBdr>
      <w:divsChild>
        <w:div w:id="624699017">
          <w:marLeft w:val="0"/>
          <w:marRight w:val="0"/>
          <w:marTop w:val="300"/>
          <w:marBottom w:val="0"/>
          <w:divBdr>
            <w:top w:val="none" w:sz="0" w:space="0" w:color="auto"/>
            <w:left w:val="none" w:sz="0" w:space="0" w:color="auto"/>
            <w:bottom w:val="none" w:sz="0" w:space="0" w:color="auto"/>
            <w:right w:val="none" w:sz="0" w:space="0" w:color="auto"/>
          </w:divBdr>
          <w:divsChild>
            <w:div w:id="1558971433">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650985733">
              <w:marLeft w:val="0"/>
              <w:marRight w:val="0"/>
              <w:marTop w:val="0"/>
              <w:marBottom w:val="0"/>
              <w:divBdr>
                <w:top w:val="none" w:sz="0" w:space="0" w:color="auto"/>
                <w:left w:val="none" w:sz="0" w:space="0" w:color="auto"/>
                <w:bottom w:val="none" w:sz="0" w:space="0" w:color="auto"/>
                <w:right w:val="none" w:sz="0" w:space="0" w:color="auto"/>
              </w:divBdr>
              <w:divsChild>
                <w:div w:id="1008024459">
                  <w:marLeft w:val="0"/>
                  <w:marRight w:val="0"/>
                  <w:marTop w:val="0"/>
                  <w:marBottom w:val="0"/>
                  <w:divBdr>
                    <w:top w:val="none" w:sz="0" w:space="0" w:color="auto"/>
                    <w:left w:val="none" w:sz="0" w:space="0" w:color="auto"/>
                    <w:bottom w:val="none" w:sz="0" w:space="0" w:color="auto"/>
                    <w:right w:val="none" w:sz="0" w:space="0" w:color="auto"/>
                  </w:divBdr>
                  <w:divsChild>
                    <w:div w:id="1060863458">
                      <w:marLeft w:val="0"/>
                      <w:marRight w:val="0"/>
                      <w:marTop w:val="0"/>
                      <w:marBottom w:val="0"/>
                      <w:divBdr>
                        <w:top w:val="none" w:sz="0" w:space="0" w:color="auto"/>
                        <w:left w:val="none" w:sz="0" w:space="0" w:color="auto"/>
                        <w:bottom w:val="none" w:sz="0" w:space="0" w:color="auto"/>
                        <w:right w:val="none" w:sz="0" w:space="0" w:color="auto"/>
                      </w:divBdr>
                      <w:divsChild>
                        <w:div w:id="677319161">
                          <w:marLeft w:val="0"/>
                          <w:marRight w:val="0"/>
                          <w:marTop w:val="0"/>
                          <w:marBottom w:val="0"/>
                          <w:divBdr>
                            <w:top w:val="none" w:sz="0" w:space="0" w:color="auto"/>
                            <w:left w:val="none" w:sz="0" w:space="0" w:color="auto"/>
                            <w:bottom w:val="none" w:sz="0" w:space="0" w:color="auto"/>
                            <w:right w:val="none" w:sz="0" w:space="0" w:color="auto"/>
                          </w:divBdr>
                        </w:div>
                        <w:div w:id="391198977">
                          <w:marLeft w:val="0"/>
                          <w:marRight w:val="0"/>
                          <w:marTop w:val="0"/>
                          <w:marBottom w:val="0"/>
                          <w:divBdr>
                            <w:top w:val="none" w:sz="0" w:space="0" w:color="auto"/>
                            <w:left w:val="none" w:sz="0" w:space="0" w:color="auto"/>
                            <w:bottom w:val="none" w:sz="0" w:space="0" w:color="auto"/>
                            <w:right w:val="none" w:sz="0" w:space="0" w:color="auto"/>
                          </w:divBdr>
                        </w:div>
                        <w:div w:id="1904870445">
                          <w:marLeft w:val="0"/>
                          <w:marRight w:val="0"/>
                          <w:marTop w:val="0"/>
                          <w:marBottom w:val="0"/>
                          <w:divBdr>
                            <w:top w:val="none" w:sz="0" w:space="0" w:color="auto"/>
                            <w:left w:val="none" w:sz="0" w:space="0" w:color="auto"/>
                            <w:bottom w:val="none" w:sz="0" w:space="0" w:color="auto"/>
                            <w:right w:val="none" w:sz="0" w:space="0" w:color="auto"/>
                          </w:divBdr>
                        </w:div>
                        <w:div w:id="1031956704">
                          <w:marLeft w:val="0"/>
                          <w:marRight w:val="0"/>
                          <w:marTop w:val="0"/>
                          <w:marBottom w:val="0"/>
                          <w:divBdr>
                            <w:top w:val="none" w:sz="0" w:space="0" w:color="auto"/>
                            <w:left w:val="none" w:sz="0" w:space="0" w:color="auto"/>
                            <w:bottom w:val="none" w:sz="0" w:space="0" w:color="auto"/>
                            <w:right w:val="none" w:sz="0" w:space="0" w:color="auto"/>
                          </w:divBdr>
                        </w:div>
                        <w:div w:id="185679118">
                          <w:marLeft w:val="0"/>
                          <w:marRight w:val="0"/>
                          <w:marTop w:val="0"/>
                          <w:marBottom w:val="0"/>
                          <w:divBdr>
                            <w:top w:val="none" w:sz="0" w:space="0" w:color="auto"/>
                            <w:left w:val="none" w:sz="0" w:space="0" w:color="auto"/>
                            <w:bottom w:val="none" w:sz="0" w:space="0" w:color="auto"/>
                            <w:right w:val="none" w:sz="0" w:space="0" w:color="auto"/>
                          </w:divBdr>
                        </w:div>
                        <w:div w:id="1541279354">
                          <w:marLeft w:val="0"/>
                          <w:marRight w:val="0"/>
                          <w:marTop w:val="0"/>
                          <w:marBottom w:val="0"/>
                          <w:divBdr>
                            <w:top w:val="none" w:sz="0" w:space="0" w:color="auto"/>
                            <w:left w:val="none" w:sz="0" w:space="0" w:color="auto"/>
                            <w:bottom w:val="none" w:sz="0" w:space="0" w:color="auto"/>
                            <w:right w:val="none" w:sz="0" w:space="0" w:color="auto"/>
                          </w:divBdr>
                        </w:div>
                        <w:div w:id="1477449265">
                          <w:marLeft w:val="0"/>
                          <w:marRight w:val="0"/>
                          <w:marTop w:val="0"/>
                          <w:marBottom w:val="0"/>
                          <w:divBdr>
                            <w:top w:val="none" w:sz="0" w:space="0" w:color="auto"/>
                            <w:left w:val="none" w:sz="0" w:space="0" w:color="auto"/>
                            <w:bottom w:val="none" w:sz="0" w:space="0" w:color="auto"/>
                            <w:right w:val="none" w:sz="0" w:space="0" w:color="auto"/>
                          </w:divBdr>
                        </w:div>
                        <w:div w:id="16394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java-interview-questions/" TargetMode="External"/><Relationship Id="rId18" Type="http://schemas.openxmlformats.org/officeDocument/2006/relationships/hyperlink" Target="https://howtodoinjava.com/java7/string-class-is-supported-in-switch-statement-in-java-7/" TargetMode="External"/><Relationship Id="rId26" Type="http://schemas.openxmlformats.org/officeDocument/2006/relationships/hyperlink" Target="https://howtodoinjava.com/interview-questions/core-java-interview-questions-series-part-1/" TargetMode="External"/><Relationship Id="rId39" Type="http://schemas.openxmlformats.org/officeDocument/2006/relationships/hyperlink" Target="https://howtodoinjava.com/java8/default-methods-in-java-8/" TargetMode="External"/><Relationship Id="rId21" Type="http://schemas.openxmlformats.org/officeDocument/2006/relationships/hyperlink" Target="https://howtodoinjava.com/interview-questions/core-java-interview-questions-series-part-1/" TargetMode="External"/><Relationship Id="rId34" Type="http://schemas.openxmlformats.org/officeDocument/2006/relationships/image" Target="media/image1.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6/docs/api/java/util/regex/Pattern.html" TargetMode="External"/><Relationship Id="rId20" Type="http://schemas.openxmlformats.org/officeDocument/2006/relationships/hyperlink" Target="https://howtodoinjava.com/java/multi-threading/what-is-thread-safety/" TargetMode="External"/><Relationship Id="rId29" Type="http://schemas.openxmlformats.org/officeDocument/2006/relationships/hyperlink" Target="https://howtodoinjava.com/interview-questions/core-java-interview-questions-series-part-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wtodoinjava.com/java/string/java-interview-question-why-strings-are-immutable/" TargetMode="External"/><Relationship Id="rId24" Type="http://schemas.openxmlformats.org/officeDocument/2006/relationships/hyperlink" Target="https://howtodoinjava.com/interview-questions/core-java-interview-questions-series-part-1/" TargetMode="External"/><Relationship Id="rId32" Type="http://schemas.openxmlformats.org/officeDocument/2006/relationships/hyperlink" Target="https://howtodoinjava.com/java/related-concepts/how-to-make-a-java-class-immutable/" TargetMode="External"/><Relationship Id="rId37" Type="http://schemas.openxmlformats.org/officeDocument/2006/relationships/hyperlink" Target="https://howtodoinjava.com/java/string/interview-stuff-about-string-class-in-java/"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Immutable_object" TargetMode="External"/><Relationship Id="rId23" Type="http://schemas.openxmlformats.org/officeDocument/2006/relationships/hyperlink" Target="https://howtodoinjava.com/interview-questions/core-java-interview-questions-series-part-1/" TargetMode="External"/><Relationship Id="rId28" Type="http://schemas.openxmlformats.org/officeDocument/2006/relationships/hyperlink" Target="https://howtodoinjava.com/interview-questions/core-java-interview-questions-series-part-1/" TargetMode="External"/><Relationship Id="rId36" Type="http://schemas.openxmlformats.org/officeDocument/2006/relationships/hyperlink" Target="https://howtodoinjava.com/java/serialization/a-mini-guide-for-implementing-serializable-interface-in-java/" TargetMode="External"/><Relationship Id="rId10" Type="http://schemas.openxmlformats.org/officeDocument/2006/relationships/hyperlink" Target="https://en.wikipedia.org/wiki/Immutable_object" TargetMode="External"/><Relationship Id="rId19" Type="http://schemas.openxmlformats.org/officeDocument/2006/relationships/hyperlink" Target="https://howtodoinjava.com/java/string/4-ways-to-split-tokenize-strings-in-java/" TargetMode="External"/><Relationship Id="rId31" Type="http://schemas.openxmlformats.org/officeDocument/2006/relationships/hyperlink" Target="https://howtodoinjava.com/interview-questions/core-java-interview-questions-series-part-1/" TargetMode="External"/><Relationship Id="rId4" Type="http://schemas.openxmlformats.org/officeDocument/2006/relationships/settings" Target="settings.xml"/><Relationship Id="rId9" Type="http://schemas.openxmlformats.org/officeDocument/2006/relationships/hyperlink" Target="https://docs.oracle.com/javase/8/docs/api/java/lang/String.html" TargetMode="External"/><Relationship Id="rId14" Type="http://schemas.openxmlformats.org/officeDocument/2006/relationships/hyperlink" Target="https://docs.oracle.com/javase/8/docs/api/java/lang/String.html" TargetMode="External"/><Relationship Id="rId22" Type="http://schemas.openxmlformats.org/officeDocument/2006/relationships/hyperlink" Target="https://howtodoinjava.com/interview-questions/core-java-interview-questions-series-part-1/" TargetMode="External"/><Relationship Id="rId27" Type="http://schemas.openxmlformats.org/officeDocument/2006/relationships/hyperlink" Target="https://howtodoinjava.com/interview-questions/core-java-interview-questions-series-part-1/" TargetMode="External"/><Relationship Id="rId30" Type="http://schemas.openxmlformats.org/officeDocument/2006/relationships/hyperlink" Target="https://howtodoinjava.com/interview-questions/core-java-interview-questions-series-part-1/" TargetMode="External"/><Relationship Id="rId35" Type="http://schemas.openxmlformats.org/officeDocument/2006/relationships/hyperlink" Target="https://howtodoinjava.com/java/related-concepts/java-is-pass-by-value-lets-see-how/" TargetMode="External"/><Relationship Id="rId8" Type="http://schemas.openxmlformats.org/officeDocument/2006/relationships/hyperlink" Target="https://howtodoinjava.com/java-interview-questions/" TargetMode="External"/><Relationship Id="rId3" Type="http://schemas.openxmlformats.org/officeDocument/2006/relationships/styles" Target="styles.xml"/><Relationship Id="rId12" Type="http://schemas.openxmlformats.org/officeDocument/2006/relationships/hyperlink" Target="https://howtodoinjava.com/java/related-concepts/how-to-make-a-java-class-immutable/" TargetMode="External"/><Relationship Id="rId17" Type="http://schemas.openxmlformats.org/officeDocument/2006/relationships/hyperlink" Target="https://en.wikipedia.org/wiki/Palindrome" TargetMode="External"/><Relationship Id="rId25" Type="http://schemas.openxmlformats.org/officeDocument/2006/relationships/hyperlink" Target="https://howtodoinjava.com/interview-questions/core-java-interview-questions-series-part-1/" TargetMode="External"/><Relationship Id="rId33" Type="http://schemas.openxmlformats.org/officeDocument/2006/relationships/hyperlink" Target="https://howtodoinjava.files.wordpress.com/2013/03/pass-by-value.jpg" TargetMode="External"/><Relationship Id="rId38" Type="http://schemas.openxmlformats.org/officeDocument/2006/relationships/hyperlink" Target="https://howtodoinjava.com/java/string/interview-stuff-about-string-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46D24-0213-4DBB-8170-6BD510ACE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5551</Words>
  <Characters>31646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 Mumtaz</dc:creator>
  <cp:keywords/>
  <dc:description/>
  <cp:lastModifiedBy>Fakhar Mumtaz</cp:lastModifiedBy>
  <cp:revision>55</cp:revision>
  <dcterms:created xsi:type="dcterms:W3CDTF">2019-01-20T05:17:00Z</dcterms:created>
  <dcterms:modified xsi:type="dcterms:W3CDTF">2019-01-20T06:25:00Z</dcterms:modified>
</cp:coreProperties>
</file>